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E4417" w14:textId="77777777" w:rsidR="00CD5263" w:rsidRPr="00CD5263" w:rsidRDefault="00CD5263" w:rsidP="0071498F">
      <w:pPr>
        <w:jc w:val="both"/>
        <w:rPr>
          <w:rFonts w:ascii="Times New Roman" w:hAnsi="Times New Roman" w:cs="Times New Roman"/>
          <w:sz w:val="24"/>
          <w:szCs w:val="24"/>
        </w:rPr>
      </w:pPr>
      <w:bookmarkStart w:id="0" w:name="_Hlk189207831"/>
      <w:bookmarkEnd w:id="0"/>
      <w:r w:rsidRPr="00CD5263">
        <w:rPr>
          <w:rFonts w:ascii="Times New Roman" w:hAnsi="Times New Roman" w:cs="Times New Roman"/>
          <w:sz w:val="24"/>
          <w:szCs w:val="24"/>
        </w:rPr>
        <w:t>Πλαίσια Αξιολόγησης της Εμπειρίας Χρήστη</w:t>
      </w:r>
    </w:p>
    <w:p w14:paraId="74044D4E" w14:textId="1EA63E19" w:rsidR="00CD5263" w:rsidRPr="00EA63B2" w:rsidRDefault="00CD5263" w:rsidP="0071498F">
      <w:pPr>
        <w:jc w:val="both"/>
        <w:rPr>
          <w:rFonts w:ascii="Times New Roman" w:hAnsi="Times New Roman" w:cs="Times New Roman"/>
          <w:sz w:val="24"/>
          <w:szCs w:val="24"/>
        </w:rPr>
      </w:pPr>
      <w:r w:rsidRPr="00EA63B2">
        <w:rPr>
          <w:rFonts w:ascii="Times New Roman" w:hAnsi="Times New Roman" w:cs="Times New Roman"/>
          <w:sz w:val="24"/>
          <w:szCs w:val="24"/>
        </w:rPr>
        <w:t>Παπαγεωργίου Φίλιππος &amp; Θωμάς Νικόλαος</w:t>
      </w:r>
    </w:p>
    <w:p w14:paraId="222FE237" w14:textId="77777777" w:rsidR="00835775" w:rsidRPr="00EA63B2" w:rsidRDefault="00835775" w:rsidP="0071498F">
      <w:pPr>
        <w:jc w:val="both"/>
        <w:rPr>
          <w:rFonts w:ascii="Times New Roman" w:hAnsi="Times New Roman" w:cs="Times New Roman"/>
        </w:rPr>
      </w:pPr>
    </w:p>
    <w:p w14:paraId="4D31A8B3" w14:textId="5693EB9C" w:rsidR="00430387" w:rsidRPr="00F4771B" w:rsidRDefault="004B3B15" w:rsidP="0071498F">
      <w:pPr>
        <w:jc w:val="both"/>
        <w:rPr>
          <w:rFonts w:ascii="Times New Roman" w:hAnsi="Times New Roman" w:cs="Times New Roman"/>
        </w:rPr>
      </w:pPr>
      <w:r>
        <w:rPr>
          <w:rFonts w:ascii="Times New Roman" w:hAnsi="Times New Roman" w:cs="Times New Roman"/>
          <w:noProof/>
          <w:color w:val="000099"/>
          <w:lang w:val="en-US"/>
        </w:rPr>
        <mc:AlternateContent>
          <mc:Choice Requires="wpi">
            <w:drawing>
              <wp:anchor distT="0" distB="0" distL="114300" distR="114300" simplePos="0" relativeHeight="251658240" behindDoc="0" locked="0" layoutInCell="1" allowOverlap="1" wp14:anchorId="67865C13" wp14:editId="5A605738">
                <wp:simplePos x="0" y="0"/>
                <wp:positionH relativeFrom="column">
                  <wp:posOffset>3926</wp:posOffset>
                </wp:positionH>
                <wp:positionV relativeFrom="paragraph">
                  <wp:posOffset>160057</wp:posOffset>
                </wp:positionV>
                <wp:extent cx="6175440" cy="360"/>
                <wp:effectExtent l="38100" t="38100" r="34925" b="38100"/>
                <wp:wrapNone/>
                <wp:docPr id="1400044375" name="Γραφή 8"/>
                <wp:cNvGraphicFramePr/>
                <a:graphic xmlns:a="http://schemas.openxmlformats.org/drawingml/2006/main">
                  <a:graphicData uri="http://schemas.microsoft.com/office/word/2010/wordprocessingInk">
                    <w14:contentPart bwMode="auto" r:id="rId8">
                      <w14:nvContentPartPr>
                        <w14:cNvContentPartPr/>
                      </w14:nvContentPartPr>
                      <w14:xfrm>
                        <a:off x="0" y="0"/>
                        <a:ext cx="6175440" cy="360"/>
                      </w14:xfrm>
                    </w14:contentPart>
                  </a:graphicData>
                </a:graphic>
              </wp:anchor>
            </w:drawing>
          </mc:Choice>
          <mc:Fallback xmlns:a="http://schemas.openxmlformats.org/drawingml/2006/main" xmlns:a14="http://schemas.microsoft.com/office/drawing/2010/main" xmlns:pic="http://schemas.openxmlformats.org/drawingml/2006/picture" xmlns:ask="http://schemas.microsoft.com/office/drawing/2018/sketchyshapes">
            <w:pict w14:anchorId="134513EE">
              <v:shapetype id="_x0000_t75" coordsize="21600,21600" filled="f" stroked="f" o:spt="75" o:preferrelative="t" path="m@4@5l@4@11@9@11@9@5xe" w14:anchorId="608A0F1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Γραφή 8" style="position:absolute;margin-left:-.2pt;margin-top:12.1pt;width:487.2pt;height:1.05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">
                <v:imagedata o:title="" r:id="rId9"/>
              </v:shape>
            </w:pict>
          </mc:Fallback>
        </mc:AlternateContent>
      </w:r>
    </w:p>
    <w:p w14:paraId="41DF41CD" w14:textId="77777777" w:rsidR="00201C7D" w:rsidRPr="00EA63B2" w:rsidRDefault="00201C7D" w:rsidP="0071498F">
      <w:pPr>
        <w:pBdr>
          <w:bottom w:val="single" w:sz="4" w:space="1" w:color="auto"/>
        </w:pBdr>
        <w:jc w:val="both"/>
        <w:rPr>
          <w:rFonts w:ascii="Times New Roman" w:hAnsi="Times New Roman" w:cs="Times New Roman"/>
        </w:rPr>
        <w:sectPr w:rsidR="00201C7D" w:rsidRPr="00EA63B2" w:rsidSect="00380807">
          <w:footerReference w:type="default" r:id="rId10"/>
          <w:pgSz w:w="11906" w:h="16838"/>
          <w:pgMar w:top="1440" w:right="1080" w:bottom="1440" w:left="1080" w:header="708" w:footer="708" w:gutter="0"/>
          <w:cols w:space="708"/>
          <w:titlePg/>
          <w:docGrid w:linePitch="360"/>
        </w:sectPr>
      </w:pPr>
    </w:p>
    <w:p w14:paraId="13EE40C5" w14:textId="57026710" w:rsidR="00E303E3" w:rsidRPr="00EA63B2" w:rsidRDefault="00C8354A" w:rsidP="0071498F">
      <w:pPr>
        <w:jc w:val="both"/>
        <w:rPr>
          <w:rFonts w:ascii="Times New Roman" w:hAnsi="Times New Roman" w:cs="Times New Roman"/>
          <w:sz w:val="24"/>
          <w:szCs w:val="24"/>
        </w:rPr>
      </w:pPr>
      <w:r>
        <w:rPr>
          <w:rFonts w:ascii="Times New Roman" w:hAnsi="Times New Roman" w:cs="Times New Roman"/>
          <w:noProof/>
          <w:color w:val="000099"/>
          <w:lang w:val="en-US"/>
        </w:rPr>
        <mc:AlternateContent>
          <mc:Choice Requires="wpi">
            <w:drawing>
              <wp:anchor distT="0" distB="0" distL="114300" distR="114300" simplePos="0" relativeHeight="251658241" behindDoc="0" locked="0" layoutInCell="1" allowOverlap="1" wp14:anchorId="6B379375" wp14:editId="53D4A627">
                <wp:simplePos x="0" y="0"/>
                <wp:positionH relativeFrom="column">
                  <wp:posOffset>0</wp:posOffset>
                </wp:positionH>
                <wp:positionV relativeFrom="paragraph">
                  <wp:posOffset>228600</wp:posOffset>
                </wp:positionV>
                <wp:extent cx="1803400" cy="0"/>
                <wp:effectExtent l="38100" t="38100" r="44450" b="38100"/>
                <wp:wrapNone/>
                <wp:docPr id="1934912336" name="Γραφή 8"/>
                <wp:cNvGraphicFramePr/>
                <a:graphic xmlns:a="http://schemas.openxmlformats.org/drawingml/2006/main">
                  <a:graphicData uri="http://schemas.microsoft.com/office/word/2010/wordprocessingInk">
                    <w14:contentPart bwMode="auto" r:id="rId11">
                      <w14:nvContentPartPr>
                        <w14:cNvContentPartPr/>
                      </w14:nvContentPartPr>
                      <w14:xfrm>
                        <a:off x="0" y="0"/>
                        <a:ext cx="1803400" cy="0"/>
                      </w14:xfrm>
                    </w14:contentPart>
                  </a:graphicData>
                </a:graphic>
                <wp14:sizeRelH relativeFrom="margin">
                  <wp14:pctWidth>0</wp14:pctWidth>
                </wp14:sizeRelH>
              </wp:anchor>
            </w:drawing>
          </mc:Choice>
          <mc:Fallback xmlns:a="http://schemas.openxmlformats.org/drawingml/2006/main" xmlns:a14="http://schemas.microsoft.com/office/drawing/2010/main" xmlns:pic="http://schemas.openxmlformats.org/drawingml/2006/picture" xmlns:ask="http://schemas.microsoft.com/office/drawing/2018/sketchyshapes">
            <w:pict w14:anchorId="1DE75EDE">
              <v:shape id="Γραφή 8" style="position:absolute;margin-left:-.5pt;margin-top:18pt;width:142.95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" w14:anchorId="05DF61CF">
                <v:imagedata o:title="" r:id="rId12"/>
              </v:shape>
            </w:pict>
          </mc:Fallback>
        </mc:AlternateContent>
      </w:r>
      <w:r w:rsidR="00201C7D" w:rsidRPr="00EA63B2">
        <w:rPr>
          <w:rFonts w:ascii="Times New Roman" w:hAnsi="Times New Roman" w:cs="Times New Roman"/>
          <w:sz w:val="24"/>
          <w:szCs w:val="24"/>
        </w:rPr>
        <w:t>Στοιχεία</w:t>
      </w:r>
      <w:r w:rsidR="00E303E3" w:rsidRPr="00EA63B2">
        <w:rPr>
          <w:rFonts w:ascii="Times New Roman" w:hAnsi="Times New Roman" w:cs="Times New Roman"/>
          <w:sz w:val="24"/>
          <w:szCs w:val="24"/>
        </w:rPr>
        <w:t xml:space="preserve"> </w:t>
      </w:r>
      <w:r w:rsidR="00B26EA1">
        <w:rPr>
          <w:rFonts w:ascii="Times New Roman" w:hAnsi="Times New Roman" w:cs="Times New Roman"/>
          <w:sz w:val="24"/>
          <w:szCs w:val="24"/>
        </w:rPr>
        <w:t>Άρθρου</w:t>
      </w:r>
      <w:r w:rsidR="00201C7D" w:rsidRPr="00EA63B2">
        <w:rPr>
          <w:rFonts w:ascii="Times New Roman" w:hAnsi="Times New Roman" w:cs="Times New Roman"/>
          <w:sz w:val="24"/>
          <w:szCs w:val="24"/>
        </w:rPr>
        <w:t xml:space="preserve"> </w:t>
      </w:r>
    </w:p>
    <w:p w14:paraId="0C3C295E" w14:textId="225208AC" w:rsidR="00E303E3" w:rsidRPr="00EA63B2" w:rsidRDefault="00B26EA1" w:rsidP="0071498F">
      <w:pPr>
        <w:jc w:val="both"/>
        <w:rPr>
          <w:rFonts w:ascii="Times New Roman" w:hAnsi="Times New Roman" w:cs="Times New Roman"/>
          <w:sz w:val="24"/>
          <w:szCs w:val="24"/>
        </w:rPr>
      </w:pPr>
      <w:r>
        <w:rPr>
          <w:rFonts w:ascii="Times New Roman" w:hAnsi="Times New Roman" w:cs="Times New Roman"/>
          <w:sz w:val="24"/>
          <w:szCs w:val="24"/>
        </w:rPr>
        <w:t>Ιστορικό άρθρου</w:t>
      </w:r>
    </w:p>
    <w:p w14:paraId="11255185" w14:textId="4C372015" w:rsidR="00E303E3" w:rsidRDefault="00E303E3" w:rsidP="0071498F">
      <w:pPr>
        <w:jc w:val="both"/>
        <w:rPr>
          <w:rFonts w:ascii="Times New Roman" w:hAnsi="Times New Roman" w:cs="Times New Roman"/>
          <w:sz w:val="24"/>
          <w:szCs w:val="24"/>
        </w:rPr>
      </w:pPr>
    </w:p>
    <w:p w14:paraId="425B3885" w14:textId="71707303" w:rsidR="00E303E3" w:rsidRPr="00EA63B2" w:rsidRDefault="00CE16BC" w:rsidP="0071498F">
      <w:pPr>
        <w:jc w:val="both"/>
        <w:rPr>
          <w:rFonts w:ascii="Times New Roman" w:hAnsi="Times New Roman" w:cs="Times New Roman"/>
          <w:sz w:val="24"/>
          <w:szCs w:val="24"/>
        </w:rPr>
      </w:pPr>
      <w:r>
        <w:rPr>
          <w:rFonts w:ascii="Times New Roman" w:hAnsi="Times New Roman" w:cs="Times New Roman"/>
          <w:noProof/>
          <w:color w:val="000099"/>
          <w:lang w:val="en-US"/>
        </w:rPr>
        <mc:AlternateContent>
          <mc:Choice Requires="wpi">
            <w:drawing>
              <wp:anchor distT="0" distB="0" distL="114300" distR="114300" simplePos="0" relativeHeight="251658243" behindDoc="0" locked="0" layoutInCell="1" allowOverlap="1" wp14:anchorId="392F51D4" wp14:editId="4F60F676">
                <wp:simplePos x="0" y="0"/>
                <wp:positionH relativeFrom="column">
                  <wp:posOffset>-45720</wp:posOffset>
                </wp:positionH>
                <wp:positionV relativeFrom="paragraph">
                  <wp:posOffset>247866</wp:posOffset>
                </wp:positionV>
                <wp:extent cx="1803400" cy="0"/>
                <wp:effectExtent l="38100" t="38100" r="44450" b="38100"/>
                <wp:wrapNone/>
                <wp:docPr id="1336613678" name="Γραφή 8"/>
                <wp:cNvGraphicFramePr/>
                <a:graphic xmlns:a="http://schemas.openxmlformats.org/drawingml/2006/main">
                  <a:graphicData uri="http://schemas.microsoft.com/office/word/2010/wordprocessingInk">
                    <w14:contentPart bwMode="auto" r:id="rId13">
                      <w14:nvContentPartPr>
                        <w14:cNvContentPartPr/>
                      </w14:nvContentPartPr>
                      <w14:xfrm>
                        <a:off x="0" y="0"/>
                        <a:ext cx="1803400" cy="0"/>
                      </w14:xfrm>
                    </w14:contentPart>
                  </a:graphicData>
                </a:graphic>
                <wp14:sizeRelH relativeFrom="margin">
                  <wp14:pctWidth>0</wp14:pctWidth>
                </wp14:sizeRelH>
              </wp:anchor>
            </w:drawing>
          </mc:Choice>
          <mc:Fallback xmlns:a="http://schemas.openxmlformats.org/drawingml/2006/main" xmlns:a14="http://schemas.microsoft.com/office/drawing/2010/main" xmlns:pic="http://schemas.openxmlformats.org/drawingml/2006/picture" xmlns:ask="http://schemas.microsoft.com/office/drawing/2018/sketchyshapes">
            <w:pict w14:anchorId="1EEE03DE">
              <v:shape id="Γραφή 8" style="position:absolute;margin-left:-4.1pt;margin-top:19.5pt;width:142.9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" w14:anchorId="0F77900C">
                <v:imagedata o:title="" r:id="rId12"/>
              </v:shape>
            </w:pict>
          </mc:Fallback>
        </mc:AlternateContent>
      </w:r>
    </w:p>
    <w:p w14:paraId="391C49E4" w14:textId="77777777" w:rsidR="00176B45" w:rsidRDefault="00696B54" w:rsidP="0071498F">
      <w:pPr>
        <w:jc w:val="both"/>
        <w:rPr>
          <w:rFonts w:ascii="Times New Roman" w:hAnsi="Times New Roman" w:cs="Times New Roman"/>
          <w:sz w:val="24"/>
          <w:szCs w:val="24"/>
        </w:rPr>
      </w:pPr>
      <w:r>
        <w:rPr>
          <w:rFonts w:ascii="Times New Roman" w:hAnsi="Times New Roman" w:cs="Times New Roman"/>
          <w:sz w:val="24"/>
          <w:szCs w:val="24"/>
        </w:rPr>
        <w:t>Λέξεις Κλειδιά:</w:t>
      </w:r>
    </w:p>
    <w:p w14:paraId="37495911" w14:textId="049A9394" w:rsidR="005F0A2D" w:rsidRDefault="005F0A2D" w:rsidP="0071498F">
      <w:pPr>
        <w:jc w:val="both"/>
        <w:rPr>
          <w:rFonts w:ascii="Times New Roman" w:hAnsi="Times New Roman" w:cs="Times New Roman"/>
          <w:sz w:val="24"/>
          <w:szCs w:val="24"/>
        </w:rPr>
      </w:pPr>
      <w:r w:rsidRPr="00CD5263">
        <w:rPr>
          <w:rFonts w:ascii="Times New Roman" w:hAnsi="Times New Roman" w:cs="Times New Roman"/>
          <w:sz w:val="24"/>
          <w:szCs w:val="24"/>
        </w:rPr>
        <w:t>Πλαίσια Αξιολόγησης της Εμπειρίας Χρήστη</w:t>
      </w:r>
    </w:p>
    <w:p w14:paraId="0F5AA3F6" w14:textId="71132A81" w:rsidR="00176B45" w:rsidRPr="00914A4C" w:rsidRDefault="00176B45" w:rsidP="0071498F">
      <w:pPr>
        <w:jc w:val="both"/>
        <w:rPr>
          <w:rFonts w:ascii="Times New Roman" w:hAnsi="Times New Roman" w:cs="Times New Roman"/>
          <w:sz w:val="24"/>
          <w:szCs w:val="24"/>
        </w:rPr>
      </w:pPr>
      <w:r>
        <w:rPr>
          <w:rFonts w:ascii="Times New Roman" w:hAnsi="Times New Roman" w:cs="Times New Roman"/>
          <w:sz w:val="24"/>
          <w:szCs w:val="24"/>
        </w:rPr>
        <w:t>Εμπειρία Χρήστη</w:t>
      </w:r>
    </w:p>
    <w:p w14:paraId="4A0F4C03" w14:textId="77777777" w:rsidR="00515DD4" w:rsidRPr="00914A4C" w:rsidRDefault="00515DD4" w:rsidP="0071498F">
      <w:pPr>
        <w:jc w:val="both"/>
        <w:rPr>
          <w:rFonts w:ascii="Times New Roman" w:hAnsi="Times New Roman" w:cs="Times New Roman"/>
          <w:sz w:val="24"/>
          <w:szCs w:val="24"/>
        </w:rPr>
      </w:pPr>
    </w:p>
    <w:p w14:paraId="0D4F056E" w14:textId="77777777" w:rsidR="00515DD4" w:rsidRPr="00914A4C" w:rsidRDefault="00515DD4" w:rsidP="0071498F">
      <w:pPr>
        <w:jc w:val="both"/>
        <w:rPr>
          <w:rFonts w:ascii="Times New Roman" w:hAnsi="Times New Roman" w:cs="Times New Roman"/>
          <w:sz w:val="24"/>
          <w:szCs w:val="24"/>
        </w:rPr>
      </w:pPr>
    </w:p>
    <w:p w14:paraId="4EC99638" w14:textId="77777777" w:rsidR="00515DD4" w:rsidRPr="00914A4C" w:rsidRDefault="00515DD4" w:rsidP="0071498F">
      <w:pPr>
        <w:jc w:val="both"/>
        <w:rPr>
          <w:rFonts w:ascii="Times New Roman" w:hAnsi="Times New Roman" w:cs="Times New Roman"/>
          <w:sz w:val="24"/>
          <w:szCs w:val="24"/>
        </w:rPr>
      </w:pPr>
    </w:p>
    <w:p w14:paraId="362EC447" w14:textId="77777777" w:rsidR="00515DD4" w:rsidRPr="00914A4C" w:rsidRDefault="00515DD4" w:rsidP="0071498F">
      <w:pPr>
        <w:jc w:val="both"/>
        <w:rPr>
          <w:rFonts w:ascii="Times New Roman" w:hAnsi="Times New Roman" w:cs="Times New Roman"/>
          <w:sz w:val="24"/>
          <w:szCs w:val="24"/>
        </w:rPr>
      </w:pPr>
    </w:p>
    <w:p w14:paraId="3AE6F9B3" w14:textId="77777777" w:rsidR="00515DD4" w:rsidRPr="00914A4C" w:rsidRDefault="00515DD4" w:rsidP="0071498F">
      <w:pPr>
        <w:jc w:val="both"/>
        <w:rPr>
          <w:rFonts w:ascii="Times New Roman" w:hAnsi="Times New Roman" w:cs="Times New Roman"/>
          <w:sz w:val="24"/>
          <w:szCs w:val="24"/>
        </w:rPr>
      </w:pPr>
    </w:p>
    <w:p w14:paraId="66D86421" w14:textId="77777777" w:rsidR="00515DD4" w:rsidRPr="00914A4C" w:rsidRDefault="00515DD4" w:rsidP="0071498F">
      <w:pPr>
        <w:jc w:val="both"/>
        <w:rPr>
          <w:rFonts w:ascii="Times New Roman" w:hAnsi="Times New Roman" w:cs="Times New Roman"/>
          <w:sz w:val="24"/>
          <w:szCs w:val="24"/>
        </w:rPr>
      </w:pPr>
    </w:p>
    <w:p w14:paraId="37FA9A94" w14:textId="77777777" w:rsidR="00515DD4" w:rsidRPr="00914A4C" w:rsidRDefault="00515DD4" w:rsidP="0071498F">
      <w:pPr>
        <w:jc w:val="both"/>
        <w:rPr>
          <w:rFonts w:ascii="Times New Roman" w:hAnsi="Times New Roman" w:cs="Times New Roman"/>
          <w:sz w:val="24"/>
          <w:szCs w:val="24"/>
        </w:rPr>
      </w:pPr>
    </w:p>
    <w:p w14:paraId="04DE5DB2" w14:textId="77777777" w:rsidR="00515DD4" w:rsidRPr="00914A4C" w:rsidRDefault="00515DD4" w:rsidP="0071498F">
      <w:pPr>
        <w:jc w:val="both"/>
        <w:rPr>
          <w:rFonts w:ascii="Times New Roman" w:hAnsi="Times New Roman" w:cs="Times New Roman"/>
          <w:sz w:val="24"/>
          <w:szCs w:val="24"/>
        </w:rPr>
      </w:pPr>
    </w:p>
    <w:p w14:paraId="4CA1910C" w14:textId="48D17875" w:rsidR="00515DD4" w:rsidRPr="00914A4C" w:rsidRDefault="00515DD4" w:rsidP="0071498F">
      <w:pPr>
        <w:jc w:val="both"/>
        <w:rPr>
          <w:rFonts w:ascii="Times New Roman" w:hAnsi="Times New Roman" w:cs="Times New Roman"/>
          <w:sz w:val="24"/>
          <w:szCs w:val="24"/>
        </w:rPr>
      </w:pPr>
    </w:p>
    <w:p w14:paraId="24FA6C81" w14:textId="1433D9F8" w:rsidR="00A3699E" w:rsidRPr="00914A4C" w:rsidRDefault="00A3699E" w:rsidP="0071498F">
      <w:pPr>
        <w:jc w:val="both"/>
        <w:rPr>
          <w:rFonts w:ascii="Times New Roman" w:hAnsi="Times New Roman" w:cs="Times New Roman"/>
          <w:sz w:val="24"/>
          <w:szCs w:val="24"/>
        </w:rPr>
      </w:pPr>
    </w:p>
    <w:p w14:paraId="5AE8177A" w14:textId="40D70F38" w:rsidR="00A3699E" w:rsidRDefault="00A3699E" w:rsidP="0071498F">
      <w:pPr>
        <w:jc w:val="both"/>
        <w:rPr>
          <w:rFonts w:ascii="Times New Roman" w:hAnsi="Times New Roman" w:cs="Times New Roman"/>
          <w:sz w:val="24"/>
          <w:szCs w:val="24"/>
          <w:lang w:val="en-US"/>
        </w:rPr>
      </w:pPr>
    </w:p>
    <w:p w14:paraId="1B414794" w14:textId="4E8C3165" w:rsidR="005F36E2" w:rsidRPr="00A3699E" w:rsidRDefault="00A5799E" w:rsidP="0071498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42" behindDoc="0" locked="0" layoutInCell="1" allowOverlap="1" wp14:anchorId="7C4CAEFE" wp14:editId="574E559B">
                <wp:simplePos x="0" y="0"/>
                <wp:positionH relativeFrom="column">
                  <wp:posOffset>-18859</wp:posOffset>
                </wp:positionH>
                <wp:positionV relativeFrom="paragraph">
                  <wp:posOffset>234042</wp:posOffset>
                </wp:positionV>
                <wp:extent cx="4001760" cy="360"/>
                <wp:effectExtent l="38100" t="38100" r="37465" b="38100"/>
                <wp:wrapNone/>
                <wp:docPr id="755134503" name="Γραφή 10"/>
                <wp:cNvGraphicFramePr/>
                <a:graphic xmlns:a="http://schemas.openxmlformats.org/drawingml/2006/main">
                  <a:graphicData uri="http://schemas.microsoft.com/office/word/2010/wordprocessingInk">
                    <w14:contentPart bwMode="auto" r:id="rId14">
                      <w14:nvContentPartPr>
                        <w14:cNvContentPartPr/>
                      </w14:nvContentPartPr>
                      <w14:xfrm>
                        <a:off x="0" y="0"/>
                        <a:ext cx="4001760" cy="360"/>
                      </w14:xfrm>
                    </w14:contentPart>
                  </a:graphicData>
                </a:graphic>
              </wp:anchor>
            </w:drawing>
          </mc:Choice>
          <mc:Fallback xmlns:a="http://schemas.openxmlformats.org/drawingml/2006/main" xmlns:a14="http://schemas.microsoft.com/office/drawing/2010/main" xmlns:pic="http://schemas.openxmlformats.org/drawingml/2006/picture" xmlns:ask="http://schemas.microsoft.com/office/drawing/2018/sketchyshapes">
            <w:pict w14:anchorId="26E69CAD">
              <v:shape id="Γραφή 10" style="position:absolute;margin-left:-2pt;margin-top:17.95pt;width:316.1pt;height:1.05pt;z-index:2516695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" w14:anchorId="21ACDFEF">
                <v:imagedata o:title="" r:id="rId17"/>
              </v:shape>
            </w:pict>
          </mc:Fallback>
        </mc:AlternateContent>
      </w:r>
      <w:r w:rsidR="00E303E3" w:rsidRPr="00EA63B2">
        <w:rPr>
          <w:rFonts w:ascii="Times New Roman" w:hAnsi="Times New Roman" w:cs="Times New Roman"/>
          <w:sz w:val="24"/>
          <w:szCs w:val="24"/>
        </w:rPr>
        <w:t>Περίληψη</w:t>
      </w:r>
    </w:p>
    <w:p w14:paraId="63D586BA" w14:textId="40A585E8" w:rsidR="00A3699E" w:rsidRPr="00914A4C" w:rsidRDefault="00A3699E" w:rsidP="0071498F">
      <w:pPr>
        <w:jc w:val="both"/>
        <w:rPr>
          <w:rFonts w:ascii="Times New Roman" w:hAnsi="Times New Roman" w:cs="Times New Roman"/>
          <w:sz w:val="24"/>
          <w:szCs w:val="24"/>
        </w:rPr>
      </w:pPr>
    </w:p>
    <w:p w14:paraId="4DE04EEF" w14:textId="28D8C870" w:rsidR="00E303E3" w:rsidRPr="00DA1DCC" w:rsidRDefault="00515DD4" w:rsidP="0071498F">
      <w:pPr>
        <w:jc w:val="both"/>
        <w:rPr>
          <w:rFonts w:ascii="Times New Roman" w:hAnsi="Times New Roman" w:cs="Times New Roman"/>
          <w:sz w:val="24"/>
          <w:szCs w:val="24"/>
          <w:lang w:val="en-US"/>
        </w:rPr>
      </w:pPr>
      <w:r w:rsidRPr="00515DD4">
        <w:rPr>
          <w:rFonts w:ascii="Times New Roman" w:hAnsi="Times New Roman" w:cs="Times New Roman"/>
          <w:sz w:val="24"/>
          <w:szCs w:val="24"/>
        </w:rPr>
        <w:t>Η «Εμπειρία Χρήστη» (UX) είναι ένας όρος που έχει καθιερωθεί στην έρευνα και την πρακτική του HCI, υποκαθιστώντας τον όρο «ευχρηστία». Η UX δηλώνει ότι η αλληλεπίδραση με ένα σύγχρονο τεχνολογικό σύστημα υπερβαίνει κατά πολύ την ευχρηστία, επεκτεινόμενη στα συναισθήματα του ατόμου πριν, κατά τη διάρκεια και μετά τη χρήση του συστήματος και δεν μπορεί να οριστεί μόνο με τη μελέτη των θεμελιωδών χαρακτηριστικών ευχρηστίας της αποτελεσματικότητας, της αποδοτικότητας και της ικανοποίησης του χρήστη. Η μέτρηση της UX γίνεται ένα σημαντικά πιο περίπλοκο εγχείρημα όταν ο στόχος της αλληλεπίδρασης δεν είναι απλώς ένα τεχνολογικό σύστημα ή μια εφαρμογή, αλλά ένα ολόκληρο ευφυές περιβάλλον και τα συστήματα που περιέχονται σε αυτό. Με κίνητρο την επικείμενη ανάγκη αξιολόγησης, μέτρησης και ποσοτικοποίησης της εμπειρίας του χρήστη σε ευφυή περιβάλλοντα, το παρόν έγγραφο παρουσιάζει ένα μεθοδολογικό και εννοιολογικό πλαίσιο που παρέχει συγκεκριμένη καθοδήγηση για την έρευνα, το σχεδιασμό και την αξιολόγηση της UX, εξηγώντας ποια παράμετρος της UX πρέπει να μετρηθεί, πώς και πότε. Η αξιολόγηση του πλαισίου έδειξε ότι μπορεί να είναι πολύτιμο για τους ερευνητές και τους επαγγελματίες, βοηθώντας τους να σχεδιάζουν, να διεξάγουν και να αναλύουν μελέτες UX με ολοκληρωμένο και εμπεριστατωμένο τρόπο, ενισχύοντας έτσι την κατανόησή τους και βελτιώνοντας τις εμπειρίες που σχεδιάζουν για ευφυή περιβάλλοντα.</w:t>
      </w:r>
    </w:p>
    <w:p w14:paraId="2CEC4019" w14:textId="55154FD1" w:rsidR="00A3699E" w:rsidRPr="00DA1DCC" w:rsidRDefault="00A3699E" w:rsidP="0071498F">
      <w:pPr>
        <w:jc w:val="both"/>
        <w:rPr>
          <w:rFonts w:ascii="Times New Roman" w:hAnsi="Times New Roman" w:cs="Times New Roman"/>
          <w:lang w:val="en-US"/>
        </w:rPr>
        <w:sectPr w:rsidR="00A3699E" w:rsidRPr="00DA1DCC" w:rsidSect="00E77018">
          <w:type w:val="continuous"/>
          <w:pgSz w:w="11906" w:h="16838"/>
          <w:pgMar w:top="1440" w:right="1080" w:bottom="1440" w:left="1080" w:header="708" w:footer="708" w:gutter="0"/>
          <w:cols w:num="2" w:space="624" w:equalWidth="0">
            <w:col w:w="2835" w:space="624"/>
            <w:col w:w="6287"/>
          </w:cols>
          <w:titlePg/>
          <w:docGrid w:linePitch="360"/>
        </w:sectPr>
      </w:pPr>
    </w:p>
    <w:p w14:paraId="0E987AFE" w14:textId="63B22BD9" w:rsidR="00C47713" w:rsidRDefault="00DA1DCC" w:rsidP="0071498F">
      <w:pPr>
        <w:jc w:val="both"/>
        <w:rPr>
          <w:rFonts w:ascii="Times New Roman" w:hAnsi="Times New Roman" w:cs="Times New Roman"/>
          <w:lang w:val="en-US"/>
        </w:rPr>
      </w:pPr>
      <w:r>
        <w:rPr>
          <w:noProof/>
        </w:rPr>
        <mc:AlternateContent>
          <mc:Choice Requires="wpi">
            <w:drawing>
              <wp:inline distT="0" distB="0" distL="114300" distR="114300" wp14:anchorId="454904B7" wp14:editId="1D46B501">
                <wp:extent cx="6175375" cy="0"/>
                <wp:effectExtent l="38100" t="38100" r="34925" b="38100"/>
                <wp:docPr id="1929507627" name="Γραφή 8"/>
                <wp:cNvGraphicFramePr/>
                <a:graphic xmlns:a="http://schemas.openxmlformats.org/drawingml/2006/main">
                  <a:graphicData uri="http://schemas.microsoft.com/office/word/2010/wordprocessingInk">
                    <w14:contentPart bwMode="auto" r:id="rId18">
                      <w14:nvContentPartPr>
                        <w14:cNvContentPartPr/>
                      </w14:nvContentPartPr>
                      <w14:xfrm>
                        <a:off x="0" y="0"/>
                        <a:ext cx="6175375" cy="0"/>
                      </w14:xfrm>
                    </w14:contentPart>
                  </a:graphicData>
                </a:graphic>
              </wp:inline>
            </w:drawing>
          </mc:Choice>
          <mc:Fallback>
            <w:pict>
              <v:shapetype w14:anchorId="7C58BC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8" o:spid="_x0000_i1025" type="#_x0000_t75" style="width:487.05pt;height:1.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">
                <v:imagedata r:id="rId19" o:title=""/>
              </v:shape>
            </w:pict>
          </mc:Fallback>
        </mc:AlternateContent>
      </w:r>
    </w:p>
    <w:p w14:paraId="4B51EDA6" w14:textId="7AB86CAC" w:rsidR="005F36E2" w:rsidRDefault="00DA1DCC" w:rsidP="0071498F">
      <w:pPr>
        <w:jc w:val="both"/>
        <w:rPr>
          <w:rFonts w:ascii="Times New Roman" w:hAnsi="Times New Roman" w:cs="Times New Roman"/>
          <w:lang w:val="en-US"/>
        </w:rPr>
      </w:pPr>
      <w:r>
        <w:rPr>
          <w:noProof/>
        </w:rPr>
        <mc:AlternateContent>
          <mc:Choice Requires="wpi">
            <w:drawing>
              <wp:inline distT="0" distB="0" distL="114300" distR="114300" wp14:anchorId="102DE984" wp14:editId="4C641723">
                <wp:extent cx="6175375" cy="0"/>
                <wp:effectExtent l="38100" t="38100" r="34925" b="38100"/>
                <wp:docPr id="3400361" name="Γραφή 8"/>
                <wp:cNvGraphicFramePr/>
                <a:graphic xmlns:a="http://schemas.openxmlformats.org/drawingml/2006/main">
                  <a:graphicData uri="http://schemas.microsoft.com/office/word/2010/wordprocessingInk">
                    <w14:contentPart bwMode="auto" r:id="rId20">
                      <w14:nvContentPartPr>
                        <w14:cNvContentPartPr/>
                      </w14:nvContentPartPr>
                      <w14:xfrm>
                        <a:off x="0" y="0"/>
                        <a:ext cx="6175375" cy="0"/>
                      </w14:xfrm>
                    </w14:contentPart>
                  </a:graphicData>
                </a:graphic>
              </wp:inline>
            </w:drawing>
          </mc:Choice>
          <mc:Fallback>
            <w:pict>
              <v:shape w14:anchorId="67AF7F0B" id="Γραφή 8" o:spid="_x0000_i1025" type="#_x0000_t75" style="width:487.05pt;height:1.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">
                <v:imagedata r:id="rId19" o:title=""/>
              </v:shape>
            </w:pict>
          </mc:Fallback>
        </mc:AlternateContent>
      </w:r>
    </w:p>
    <w:p w14:paraId="3CAAB9EA" w14:textId="77777777" w:rsidR="00DA1DCC" w:rsidRPr="005F36E2" w:rsidRDefault="00DA1DCC" w:rsidP="0071498F">
      <w:pPr>
        <w:jc w:val="both"/>
        <w:rPr>
          <w:rFonts w:ascii="Times New Roman" w:hAnsi="Times New Roman" w:cs="Times New Roman"/>
          <w:lang w:val="en-US"/>
        </w:rPr>
      </w:pPr>
    </w:p>
    <w:p w14:paraId="42352B07" w14:textId="4CF80E3E" w:rsidR="000C30ED" w:rsidRPr="00515CD3" w:rsidRDefault="00D80567" w:rsidP="0071498F">
      <w:pPr>
        <w:pStyle w:val="2"/>
        <w:numPr>
          <w:ilvl w:val="0"/>
          <w:numId w:val="7"/>
        </w:numPr>
        <w:ind w:left="284" w:hanging="284"/>
        <w:jc w:val="both"/>
        <w:rPr>
          <w:rFonts w:ascii="Times New Roman" w:hAnsi="Times New Roman" w:cs="Times New Roman"/>
          <w:b/>
          <w:bCs/>
          <w:color w:val="auto"/>
          <w:sz w:val="24"/>
          <w:szCs w:val="24"/>
        </w:rPr>
      </w:pPr>
      <w:r w:rsidRPr="00515CD3">
        <w:rPr>
          <w:rFonts w:ascii="Times New Roman" w:hAnsi="Times New Roman" w:cs="Times New Roman"/>
          <w:b/>
          <w:bCs/>
          <w:color w:val="auto"/>
          <w:sz w:val="24"/>
          <w:szCs w:val="24"/>
        </w:rPr>
        <w:t>Εισαγωγή</w:t>
      </w:r>
    </w:p>
    <w:p w14:paraId="7E91EB6A" w14:textId="4C1ED382" w:rsidR="55F4990F" w:rsidRDefault="55F4990F" w:rsidP="0071498F">
      <w:pPr>
        <w:pStyle w:val="a5"/>
        <w:ind w:left="357" w:hanging="357"/>
        <w:jc w:val="both"/>
        <w:rPr>
          <w:rFonts w:ascii="Times New Roman" w:hAnsi="Times New Roman" w:cs="Times New Roman"/>
          <w:sz w:val="24"/>
          <w:szCs w:val="24"/>
        </w:rPr>
      </w:pPr>
    </w:p>
    <w:p w14:paraId="1F3BB356" w14:textId="77777777" w:rsidR="002272CF" w:rsidRDefault="002272CF" w:rsidP="0071498F">
      <w:pPr>
        <w:pStyle w:val="a5"/>
        <w:ind w:left="357" w:hanging="357"/>
        <w:jc w:val="both"/>
        <w:rPr>
          <w:rFonts w:ascii="Times New Roman" w:hAnsi="Times New Roman" w:cs="Times New Roman"/>
          <w:sz w:val="24"/>
          <w:szCs w:val="24"/>
        </w:rPr>
        <w:sectPr w:rsidR="002272CF" w:rsidSect="000C30ED">
          <w:type w:val="continuous"/>
          <w:pgSz w:w="11906" w:h="16838"/>
          <w:pgMar w:top="1440" w:right="1080" w:bottom="1440" w:left="1080" w:header="708" w:footer="708" w:gutter="0"/>
          <w:cols w:space="708"/>
          <w:titlePg/>
          <w:docGrid w:linePitch="360"/>
        </w:sectPr>
      </w:pPr>
    </w:p>
    <w:p w14:paraId="2B02DC6F" w14:textId="3E88F35D" w:rsidR="3D63C87F" w:rsidRPr="002272CF" w:rsidRDefault="066C4C2B" w:rsidP="0071498F">
      <w:pPr>
        <w:pStyle w:val="a5"/>
        <w:ind w:left="0"/>
        <w:jc w:val="both"/>
        <w:rPr>
          <w:rFonts w:ascii="Times New Roman" w:hAnsi="Times New Roman" w:cs="Times New Roman"/>
          <w:sz w:val="24"/>
          <w:szCs w:val="24"/>
        </w:rPr>
      </w:pPr>
      <w:r w:rsidRPr="002272CF">
        <w:rPr>
          <w:rFonts w:ascii="Times New Roman" w:hAnsi="Times New Roman" w:cs="Times New Roman"/>
          <w:sz w:val="24"/>
          <w:szCs w:val="24"/>
        </w:rPr>
        <w:t>Η εμπειρία του χρήστη (</w:t>
      </w:r>
      <w:proofErr w:type="spellStart"/>
      <w:r w:rsidRPr="002272CF">
        <w:rPr>
          <w:rFonts w:ascii="Times New Roman" w:hAnsi="Times New Roman" w:cs="Times New Roman"/>
          <w:sz w:val="24"/>
          <w:szCs w:val="24"/>
        </w:rPr>
        <w:t>User</w:t>
      </w:r>
      <w:proofErr w:type="spellEnd"/>
      <w:r w:rsidRPr="002272CF">
        <w:rPr>
          <w:rFonts w:ascii="Times New Roman" w:hAnsi="Times New Roman" w:cs="Times New Roman"/>
          <w:sz w:val="24"/>
          <w:szCs w:val="24"/>
        </w:rPr>
        <w:t xml:space="preserve"> </w:t>
      </w:r>
      <w:proofErr w:type="spellStart"/>
      <w:r w:rsidRPr="002272CF">
        <w:rPr>
          <w:rFonts w:ascii="Times New Roman" w:hAnsi="Times New Roman" w:cs="Times New Roman"/>
          <w:sz w:val="24"/>
          <w:szCs w:val="24"/>
        </w:rPr>
        <w:t>Experience</w:t>
      </w:r>
      <w:proofErr w:type="spellEnd"/>
      <w:r w:rsidRPr="002272CF">
        <w:rPr>
          <w:rFonts w:ascii="Times New Roman" w:hAnsi="Times New Roman" w:cs="Times New Roman"/>
          <w:sz w:val="24"/>
          <w:szCs w:val="24"/>
        </w:rPr>
        <w:t xml:space="preserve"> </w:t>
      </w:r>
      <w:r w:rsidR="002272CF" w:rsidRPr="002272CF">
        <w:rPr>
          <w:rFonts w:ascii="Times New Roman" w:hAnsi="Times New Roman" w:cs="Times New Roman"/>
          <w:sz w:val="24"/>
          <w:szCs w:val="24"/>
        </w:rPr>
        <w:t xml:space="preserve">- </w:t>
      </w:r>
      <w:r w:rsidRPr="002272CF">
        <w:rPr>
          <w:rFonts w:ascii="Times New Roman" w:hAnsi="Times New Roman" w:cs="Times New Roman"/>
          <w:sz w:val="24"/>
          <w:szCs w:val="24"/>
        </w:rPr>
        <w:t>UX) αποτελεί καθοριστικό παράγοντα για την επιτυχία</w:t>
      </w:r>
      <w:r w:rsidR="002272CF" w:rsidRPr="002272CF">
        <w:rPr>
          <w:rFonts w:ascii="Times New Roman" w:hAnsi="Times New Roman" w:cs="Times New Roman"/>
          <w:sz w:val="24"/>
          <w:szCs w:val="24"/>
        </w:rPr>
        <w:t xml:space="preserve"> </w:t>
      </w:r>
      <w:r w:rsidR="3D63C87F" w:rsidRPr="002272CF">
        <w:rPr>
          <w:rFonts w:ascii="Times New Roman" w:hAnsi="Times New Roman" w:cs="Times New Roman"/>
          <w:sz w:val="24"/>
          <w:szCs w:val="24"/>
        </w:rPr>
        <w:t>των σύγχρονων ψηφιακών προϊόντων  και υπηρεσιών. Περιλαμβάνει το σύνολο των</w:t>
      </w:r>
      <w:r w:rsidR="002272CF" w:rsidRPr="002272CF">
        <w:rPr>
          <w:rFonts w:ascii="Times New Roman" w:hAnsi="Times New Roman" w:cs="Times New Roman"/>
          <w:sz w:val="24"/>
          <w:szCs w:val="24"/>
        </w:rPr>
        <w:t xml:space="preserve"> </w:t>
      </w:r>
      <w:r w:rsidR="3D63C87F" w:rsidRPr="002272CF">
        <w:rPr>
          <w:rFonts w:ascii="Times New Roman" w:hAnsi="Times New Roman" w:cs="Times New Roman"/>
          <w:sz w:val="24"/>
          <w:szCs w:val="24"/>
        </w:rPr>
        <w:t xml:space="preserve">συναισθημάτων </w:t>
      </w:r>
      <w:r w:rsidRPr="002272CF">
        <w:rPr>
          <w:rFonts w:ascii="Times New Roman" w:hAnsi="Times New Roman" w:cs="Times New Roman"/>
          <w:sz w:val="24"/>
          <w:szCs w:val="24"/>
        </w:rPr>
        <w:t>αντιλήψεων και αντιδράσεων που προκύπτουν από τη χρήση ενός συστήματος</w:t>
      </w:r>
      <w:r w:rsidR="3D63C87F" w:rsidRPr="002272CF">
        <w:rPr>
          <w:rFonts w:ascii="Times New Roman" w:hAnsi="Times New Roman" w:cs="Times New Roman"/>
          <w:sz w:val="24"/>
          <w:szCs w:val="24"/>
        </w:rPr>
        <w:t xml:space="preserve"> </w:t>
      </w:r>
      <w:r w:rsidRPr="002272CF">
        <w:rPr>
          <w:rFonts w:ascii="Times New Roman" w:hAnsi="Times New Roman" w:cs="Times New Roman"/>
          <w:sz w:val="24"/>
          <w:szCs w:val="24"/>
        </w:rPr>
        <w:t>,</w:t>
      </w:r>
      <w:r w:rsidR="002272CF" w:rsidRPr="002272CF">
        <w:rPr>
          <w:rFonts w:ascii="Times New Roman" w:hAnsi="Times New Roman" w:cs="Times New Roman"/>
          <w:sz w:val="24"/>
          <w:szCs w:val="24"/>
        </w:rPr>
        <w:t xml:space="preserve"> </w:t>
      </w:r>
      <w:r w:rsidR="7AA56FCC" w:rsidRPr="002272CF">
        <w:rPr>
          <w:rFonts w:ascii="Times New Roman" w:hAnsi="Times New Roman" w:cs="Times New Roman"/>
          <w:sz w:val="24"/>
          <w:szCs w:val="24"/>
        </w:rPr>
        <w:t xml:space="preserve">καθώς παρατηρώντας τόσο τη </w:t>
      </w:r>
      <w:r w:rsidR="7AA56FCC" w:rsidRPr="002272CF">
        <w:rPr>
          <w:rFonts w:ascii="Times New Roman" w:hAnsi="Times New Roman" w:cs="Times New Roman"/>
          <w:sz w:val="24"/>
          <w:szCs w:val="24"/>
        </w:rPr>
        <w:t xml:space="preserve">λειτουργική όσο και την </w:t>
      </w:r>
      <w:r w:rsidR="45CA50A8" w:rsidRPr="002272CF">
        <w:rPr>
          <w:rFonts w:ascii="Times New Roman" w:hAnsi="Times New Roman" w:cs="Times New Roman"/>
          <w:sz w:val="24"/>
          <w:szCs w:val="24"/>
        </w:rPr>
        <w:t>συναισθηματική αλληλεπίδραση των</w:t>
      </w:r>
      <w:r w:rsidR="002272CF" w:rsidRPr="002272CF">
        <w:rPr>
          <w:rFonts w:ascii="Times New Roman" w:hAnsi="Times New Roman" w:cs="Times New Roman"/>
          <w:sz w:val="24"/>
          <w:szCs w:val="24"/>
        </w:rPr>
        <w:t xml:space="preserve"> </w:t>
      </w:r>
      <w:ins w:id="1" w:author="Microsoft Word" w:date="2024-10-29T22:36:00Z">
        <w:r w:rsidR="353BADD4" w:rsidRPr="002272CF">
          <w:rPr>
            <w:rFonts w:ascii="Times New Roman" w:hAnsi="Times New Roman" w:cs="Times New Roman"/>
            <w:sz w:val="24"/>
            <w:szCs w:val="24"/>
          </w:rPr>
          <w:t>χρηστών με την τεχνολογία (</w:t>
        </w:r>
        <w:proofErr w:type="spellStart"/>
        <w:r w:rsidR="353BADD4" w:rsidRPr="002272CF">
          <w:rPr>
            <w:rFonts w:ascii="Times New Roman" w:hAnsi="Times New Roman" w:cs="Times New Roman"/>
            <w:sz w:val="24"/>
            <w:szCs w:val="24"/>
          </w:rPr>
          <w:t>Matic</w:t>
        </w:r>
        <w:proofErr w:type="spellEnd"/>
        <w:r w:rsidR="353BADD4" w:rsidRPr="002272CF">
          <w:rPr>
            <w:rFonts w:ascii="Times New Roman" w:hAnsi="Times New Roman" w:cs="Times New Roman"/>
            <w:sz w:val="24"/>
            <w:szCs w:val="24"/>
          </w:rPr>
          <w:t xml:space="preserve"> , 2021) </w:t>
        </w:r>
        <w:r w:rsidR="1AEA0103" w:rsidRPr="002272CF">
          <w:fldChar w:fldCharType="begin"/>
        </w:r>
        <w:r w:rsidR="1AEA0103" w:rsidRPr="002272CF">
          <w:rPr>
            <w:rFonts w:ascii="Times New Roman" w:hAnsi="Times New Roman" w:cs="Times New Roman"/>
            <w:sz w:val="24"/>
            <w:szCs w:val="24"/>
          </w:rPr>
          <w:instrText xml:space="preserve">HYPERLINK  \l "_[2]__Matić," \h </w:instrText>
        </w:r>
        <w:r w:rsidR="1AEA0103" w:rsidRPr="002272CF">
          <w:fldChar w:fldCharType="separate"/>
        </w:r>
        <w:r w:rsidR="51002D77" w:rsidRPr="002272CF">
          <w:rPr>
            <w:rStyle w:val="-"/>
            <w:rFonts w:ascii="Times New Roman" w:hAnsi="Times New Roman" w:cs="Times New Roman"/>
            <w:sz w:val="24"/>
            <w:szCs w:val="24"/>
          </w:rPr>
          <w:t>[2]</w:t>
        </w:r>
        <w:r w:rsidR="1AEA0103" w:rsidRPr="002272CF">
          <w:rPr>
            <w:rStyle w:val="-"/>
            <w:rFonts w:ascii="Times New Roman" w:hAnsi="Times New Roman" w:cs="Times New Roman"/>
            <w:sz w:val="24"/>
            <w:szCs w:val="24"/>
          </w:rPr>
          <w:fldChar w:fldCharType="end"/>
        </w:r>
        <w:r w:rsidR="353BADD4" w:rsidRPr="002272CF">
          <w:rPr>
            <w:rFonts w:ascii="Times New Roman" w:hAnsi="Times New Roman" w:cs="Times New Roman"/>
            <w:sz w:val="24"/>
            <w:szCs w:val="24"/>
          </w:rPr>
          <w:t xml:space="preserve"> </w:t>
        </w:r>
      </w:ins>
      <w:r w:rsidR="353BADD4" w:rsidRPr="002272CF">
        <w:rPr>
          <w:rFonts w:ascii="Times New Roman" w:hAnsi="Times New Roman" w:cs="Times New Roman"/>
          <w:sz w:val="24"/>
          <w:szCs w:val="24"/>
        </w:rPr>
        <w:t>. Καθώς οι χρήστες πλέον απαιτούν και</w:t>
      </w:r>
      <w:r w:rsidR="002272CF" w:rsidRPr="002272CF">
        <w:rPr>
          <w:rFonts w:ascii="Times New Roman" w:hAnsi="Times New Roman" w:cs="Times New Roman"/>
          <w:sz w:val="24"/>
          <w:szCs w:val="24"/>
        </w:rPr>
        <w:t xml:space="preserve"> </w:t>
      </w:r>
      <w:r w:rsidR="353BADD4" w:rsidRPr="002272CF">
        <w:rPr>
          <w:rFonts w:ascii="Times New Roman" w:hAnsi="Times New Roman" w:cs="Times New Roman"/>
          <w:sz w:val="24"/>
          <w:szCs w:val="24"/>
        </w:rPr>
        <w:t>αναζητούν  διαισθητικές και ευχάριστες εμπειρίες, οι οργανισμοί καλούνται να αναπτύξουν</w:t>
      </w:r>
      <w:r w:rsidR="002272CF" w:rsidRPr="002272CF">
        <w:rPr>
          <w:rFonts w:ascii="Times New Roman" w:hAnsi="Times New Roman" w:cs="Times New Roman"/>
          <w:sz w:val="24"/>
          <w:szCs w:val="24"/>
        </w:rPr>
        <w:t xml:space="preserve"> </w:t>
      </w:r>
      <w:proofErr w:type="spellStart"/>
      <w:r w:rsidR="353BADD4" w:rsidRPr="002272CF">
        <w:rPr>
          <w:rFonts w:ascii="Times New Roman" w:hAnsi="Times New Roman" w:cs="Times New Roman"/>
          <w:sz w:val="24"/>
          <w:szCs w:val="24"/>
        </w:rPr>
        <w:t>διεπαφές</w:t>
      </w:r>
      <w:proofErr w:type="spellEnd"/>
      <w:r w:rsidR="353BADD4" w:rsidRPr="002272CF">
        <w:rPr>
          <w:rFonts w:ascii="Times New Roman" w:hAnsi="Times New Roman" w:cs="Times New Roman"/>
          <w:sz w:val="24"/>
          <w:szCs w:val="24"/>
        </w:rPr>
        <w:t xml:space="preserve"> που καλύπτουν όχι μόνο τις λειτουργικές </w:t>
      </w:r>
      <w:r w:rsidR="353BADD4" w:rsidRPr="002272CF">
        <w:rPr>
          <w:rFonts w:ascii="Times New Roman" w:hAnsi="Times New Roman" w:cs="Times New Roman"/>
          <w:sz w:val="24"/>
          <w:szCs w:val="24"/>
        </w:rPr>
        <w:lastRenderedPageBreak/>
        <w:t xml:space="preserve">ανάγκες αλλά και την ικανοποίηση </w:t>
      </w:r>
      <w:r w:rsidR="5EEC5B1C" w:rsidRPr="002272CF">
        <w:rPr>
          <w:rFonts w:ascii="Times New Roman" w:hAnsi="Times New Roman" w:cs="Times New Roman"/>
          <w:sz w:val="24"/>
          <w:szCs w:val="24"/>
        </w:rPr>
        <w:t>των</w:t>
      </w:r>
      <w:r w:rsidR="002272CF" w:rsidRPr="002272CF">
        <w:rPr>
          <w:rFonts w:ascii="Times New Roman" w:hAnsi="Times New Roman" w:cs="Times New Roman"/>
          <w:sz w:val="24"/>
          <w:szCs w:val="24"/>
        </w:rPr>
        <w:t xml:space="preserve"> </w:t>
      </w:r>
      <w:r w:rsidR="14847D8A" w:rsidRPr="002272CF">
        <w:rPr>
          <w:rFonts w:ascii="Times New Roman" w:hAnsi="Times New Roman" w:cs="Times New Roman"/>
          <w:sz w:val="24"/>
          <w:szCs w:val="24"/>
        </w:rPr>
        <w:t xml:space="preserve">χρηστών , όπου αυτό θα έχει ως αποτέλεσμα και στην αύξηση και μετάδοση του </w:t>
      </w:r>
      <w:r w:rsidR="2635B7F5" w:rsidRPr="002272CF">
        <w:rPr>
          <w:rFonts w:ascii="Times New Roman" w:hAnsi="Times New Roman" w:cs="Times New Roman"/>
          <w:sz w:val="24"/>
          <w:szCs w:val="24"/>
        </w:rPr>
        <w:t>λογισμικού τους</w:t>
      </w:r>
      <w:r w:rsidR="14847D8A" w:rsidRPr="002272CF">
        <w:rPr>
          <w:rFonts w:ascii="Times New Roman" w:hAnsi="Times New Roman" w:cs="Times New Roman"/>
          <w:sz w:val="24"/>
          <w:szCs w:val="24"/>
        </w:rPr>
        <w:t>.</w:t>
      </w:r>
      <w:r w:rsidR="002272CF" w:rsidRPr="002272CF">
        <w:rPr>
          <w:rFonts w:ascii="Times New Roman" w:hAnsi="Times New Roman" w:cs="Times New Roman"/>
          <w:sz w:val="24"/>
          <w:szCs w:val="24"/>
        </w:rPr>
        <w:t xml:space="preserve"> </w:t>
      </w:r>
      <w:r w:rsidR="59ABBA60" w:rsidRPr="002272CF">
        <w:rPr>
          <w:rFonts w:ascii="Times New Roman" w:hAnsi="Times New Roman" w:cs="Times New Roman"/>
          <w:sz w:val="24"/>
          <w:szCs w:val="24"/>
        </w:rPr>
        <w:t xml:space="preserve">Σύμφωνα με </w:t>
      </w:r>
      <w:proofErr w:type="spellStart"/>
      <w:r w:rsidR="59ABBA60" w:rsidRPr="002272CF">
        <w:rPr>
          <w:rFonts w:ascii="Times New Roman" w:hAnsi="Times New Roman" w:cs="Times New Roman"/>
          <w:sz w:val="24"/>
          <w:szCs w:val="24"/>
        </w:rPr>
        <w:t>ποίο</w:t>
      </w:r>
      <w:proofErr w:type="spellEnd"/>
      <w:r w:rsidR="59ABBA60" w:rsidRPr="002272CF">
        <w:rPr>
          <w:rFonts w:ascii="Times New Roman" w:hAnsi="Times New Roman" w:cs="Times New Roman"/>
          <w:sz w:val="24"/>
          <w:szCs w:val="24"/>
        </w:rPr>
        <w:t xml:space="preserve"> </w:t>
      </w:r>
      <w:proofErr w:type="spellStart"/>
      <w:r w:rsidR="59ABBA60" w:rsidRPr="002272CF">
        <w:rPr>
          <w:rFonts w:ascii="Times New Roman" w:hAnsi="Times New Roman" w:cs="Times New Roman"/>
          <w:sz w:val="24"/>
          <w:szCs w:val="24"/>
        </w:rPr>
        <w:t>προσφατές</w:t>
      </w:r>
      <w:proofErr w:type="spellEnd"/>
      <w:r w:rsidR="59ABBA60" w:rsidRPr="002272CF">
        <w:rPr>
          <w:rFonts w:ascii="Times New Roman" w:hAnsi="Times New Roman" w:cs="Times New Roman"/>
          <w:sz w:val="24"/>
          <w:szCs w:val="24"/>
        </w:rPr>
        <w:t xml:space="preserve"> μελέτες , βελτιώσεις και  η σημασία στο να αναπτυχθεί </w:t>
      </w:r>
      <w:proofErr w:type="spellStart"/>
      <w:r w:rsidR="59ABBA60" w:rsidRPr="002272CF">
        <w:rPr>
          <w:rFonts w:ascii="Times New Roman" w:hAnsi="Times New Roman" w:cs="Times New Roman"/>
          <w:sz w:val="24"/>
          <w:szCs w:val="24"/>
        </w:rPr>
        <w:t>διαισθιτικά</w:t>
      </w:r>
      <w:proofErr w:type="spellEnd"/>
      <w:r w:rsidR="002272CF" w:rsidRPr="002272CF">
        <w:rPr>
          <w:rFonts w:ascii="Times New Roman" w:hAnsi="Times New Roman" w:cs="Times New Roman"/>
          <w:sz w:val="24"/>
          <w:szCs w:val="24"/>
        </w:rPr>
        <w:t xml:space="preserve"> </w:t>
      </w:r>
      <w:r w:rsidR="59ABBA60" w:rsidRPr="002272CF">
        <w:rPr>
          <w:rFonts w:ascii="Times New Roman" w:hAnsi="Times New Roman" w:cs="Times New Roman"/>
          <w:sz w:val="24"/>
          <w:szCs w:val="24"/>
        </w:rPr>
        <w:t xml:space="preserve">καλό UX  έχει την δυνατότητα να αυξήσουν τη διατήρηση πελατών κατά </w:t>
      </w:r>
      <w:r w:rsidR="3F45653E" w:rsidRPr="002272CF">
        <w:rPr>
          <w:rFonts w:ascii="Times New Roman" w:hAnsi="Times New Roman" w:cs="Times New Roman"/>
          <w:sz w:val="24"/>
          <w:szCs w:val="24"/>
        </w:rPr>
        <w:t>42% και να μειώσουν το</w:t>
      </w:r>
      <w:r w:rsidR="002272CF" w:rsidRPr="002272CF">
        <w:rPr>
          <w:rFonts w:ascii="Times New Roman" w:hAnsi="Times New Roman" w:cs="Times New Roman"/>
          <w:sz w:val="24"/>
          <w:szCs w:val="24"/>
        </w:rPr>
        <w:t xml:space="preserve"> </w:t>
      </w:r>
      <w:r w:rsidR="3F45653E" w:rsidRPr="002272CF">
        <w:rPr>
          <w:rFonts w:ascii="Times New Roman" w:hAnsi="Times New Roman" w:cs="Times New Roman"/>
          <w:sz w:val="24"/>
          <w:szCs w:val="24"/>
        </w:rPr>
        <w:t xml:space="preserve">Κόστος </w:t>
      </w:r>
      <w:proofErr w:type="spellStart"/>
      <w:r w:rsidR="3F45653E" w:rsidRPr="002272CF">
        <w:rPr>
          <w:rFonts w:ascii="Times New Roman" w:hAnsi="Times New Roman" w:cs="Times New Roman"/>
          <w:sz w:val="24"/>
          <w:szCs w:val="24"/>
        </w:rPr>
        <w:t>υποστηριξής</w:t>
      </w:r>
      <w:proofErr w:type="spellEnd"/>
      <w:r w:rsidR="3F45653E" w:rsidRPr="002272CF">
        <w:rPr>
          <w:rFonts w:ascii="Times New Roman" w:hAnsi="Times New Roman" w:cs="Times New Roman"/>
          <w:sz w:val="24"/>
          <w:szCs w:val="24"/>
        </w:rPr>
        <w:t xml:space="preserve">  </w:t>
      </w:r>
      <w:r w:rsidR="3C4A5E7F" w:rsidRPr="002272CF">
        <w:rPr>
          <w:rFonts w:ascii="Times New Roman" w:hAnsi="Times New Roman" w:cs="Times New Roman"/>
          <w:sz w:val="24"/>
          <w:szCs w:val="24"/>
        </w:rPr>
        <w:t>έως και 33% (</w:t>
      </w:r>
      <w:proofErr w:type="spellStart"/>
      <w:r w:rsidR="3C4A5E7F" w:rsidRPr="002272CF">
        <w:rPr>
          <w:rFonts w:ascii="Times New Roman" w:hAnsi="Times New Roman" w:cs="Times New Roman"/>
          <w:sz w:val="24"/>
          <w:szCs w:val="24"/>
        </w:rPr>
        <w:t>Wilsong</w:t>
      </w:r>
      <w:proofErr w:type="spellEnd"/>
      <w:r w:rsidR="3C4A5E7F" w:rsidRPr="002272CF">
        <w:rPr>
          <w:rFonts w:ascii="Times New Roman" w:hAnsi="Times New Roman" w:cs="Times New Roman"/>
          <w:sz w:val="24"/>
          <w:szCs w:val="24"/>
        </w:rPr>
        <w:t xml:space="preserve"> &amp; </w:t>
      </w:r>
      <w:proofErr w:type="spellStart"/>
      <w:r w:rsidR="3C4A5E7F" w:rsidRPr="002272CF">
        <w:rPr>
          <w:rFonts w:ascii="Times New Roman" w:hAnsi="Times New Roman" w:cs="Times New Roman"/>
          <w:sz w:val="24"/>
          <w:szCs w:val="24"/>
        </w:rPr>
        <w:t>Chang</w:t>
      </w:r>
      <w:proofErr w:type="spellEnd"/>
      <w:r w:rsidR="3C4A5E7F" w:rsidRPr="002272CF">
        <w:rPr>
          <w:rFonts w:ascii="Times New Roman" w:hAnsi="Times New Roman" w:cs="Times New Roman"/>
          <w:sz w:val="24"/>
          <w:szCs w:val="24"/>
        </w:rPr>
        <w:t xml:space="preserve"> , 2023) </w:t>
      </w:r>
      <w:r w:rsidR="0B7C76B1" w:rsidRPr="002272CF">
        <w:rPr>
          <w:rFonts w:ascii="Times New Roman" w:hAnsi="Times New Roman" w:cs="Times New Roman"/>
          <w:sz w:val="24"/>
          <w:szCs w:val="24"/>
        </w:rPr>
        <w:t>[1] . Η συστηματική αξιολόγηση της</w:t>
      </w:r>
      <w:r w:rsidR="002272CF" w:rsidRPr="002272CF">
        <w:rPr>
          <w:rFonts w:ascii="Times New Roman" w:hAnsi="Times New Roman" w:cs="Times New Roman"/>
          <w:sz w:val="24"/>
          <w:szCs w:val="24"/>
        </w:rPr>
        <w:t xml:space="preserve"> </w:t>
      </w:r>
      <w:r w:rsidR="0B7C76B1" w:rsidRPr="002272CF">
        <w:rPr>
          <w:rFonts w:ascii="Times New Roman" w:hAnsi="Times New Roman" w:cs="Times New Roman"/>
          <w:sz w:val="24"/>
          <w:szCs w:val="24"/>
        </w:rPr>
        <w:t>εμπειρίας χρήστη είναι απαραίτητη για τη βελτίωση της ποιότητας των προϊόντων , την αύξηση της</w:t>
      </w:r>
    </w:p>
    <w:p w14:paraId="17B6C15B" w14:textId="77777777" w:rsidR="002272CF" w:rsidRPr="002272CF" w:rsidRDefault="0B7C76B1" w:rsidP="0071498F">
      <w:pPr>
        <w:pStyle w:val="a5"/>
        <w:ind w:left="357" w:hanging="357"/>
        <w:jc w:val="both"/>
        <w:rPr>
          <w:rFonts w:ascii="Times New Roman" w:hAnsi="Times New Roman" w:cs="Times New Roman"/>
          <w:sz w:val="24"/>
          <w:szCs w:val="24"/>
        </w:rPr>
      </w:pPr>
      <w:r w:rsidRPr="002272CF">
        <w:rPr>
          <w:rFonts w:ascii="Times New Roman" w:hAnsi="Times New Roman" w:cs="Times New Roman"/>
          <w:sz w:val="24"/>
          <w:szCs w:val="24"/>
        </w:rPr>
        <w:t>ικανοποίησης των χρηστών, τη μείωση του</w:t>
      </w:r>
    </w:p>
    <w:p w14:paraId="15915157" w14:textId="59248657" w:rsidR="3D63C87F" w:rsidRPr="002272CF" w:rsidRDefault="0B7C76B1" w:rsidP="0071498F">
      <w:pPr>
        <w:pStyle w:val="a5"/>
        <w:ind w:left="357" w:hanging="357"/>
        <w:jc w:val="both"/>
        <w:rPr>
          <w:rFonts w:ascii="Times New Roman" w:hAnsi="Times New Roman" w:cs="Times New Roman"/>
          <w:sz w:val="24"/>
          <w:szCs w:val="24"/>
        </w:rPr>
      </w:pPr>
      <w:r w:rsidRPr="002272CF">
        <w:rPr>
          <w:rFonts w:ascii="Times New Roman" w:hAnsi="Times New Roman" w:cs="Times New Roman"/>
          <w:sz w:val="24"/>
          <w:szCs w:val="24"/>
        </w:rPr>
        <w:t>κόστους ανάπτυξης και την ενίσχυση της</w:t>
      </w:r>
    </w:p>
    <w:p w14:paraId="6257F86B" w14:textId="2FF776BE" w:rsidR="3D63C87F" w:rsidRPr="002272CF" w:rsidRDefault="0B7C76B1" w:rsidP="0071498F">
      <w:pPr>
        <w:pStyle w:val="a5"/>
        <w:ind w:left="0"/>
        <w:jc w:val="both"/>
        <w:rPr>
          <w:rFonts w:ascii="Times New Roman" w:hAnsi="Times New Roman" w:cs="Times New Roman"/>
          <w:sz w:val="24"/>
          <w:szCs w:val="24"/>
        </w:rPr>
      </w:pPr>
      <w:r w:rsidRPr="002272CF">
        <w:rPr>
          <w:rFonts w:ascii="Times New Roman" w:hAnsi="Times New Roman" w:cs="Times New Roman"/>
          <w:sz w:val="24"/>
          <w:szCs w:val="24"/>
        </w:rPr>
        <w:t>ανταγωνιστικότητας . Η αξιολόγηση αυτή δεν</w:t>
      </w:r>
      <w:r w:rsidR="002272CF" w:rsidRPr="002272CF">
        <w:rPr>
          <w:rFonts w:ascii="Times New Roman" w:hAnsi="Times New Roman" w:cs="Times New Roman"/>
          <w:sz w:val="24"/>
          <w:szCs w:val="24"/>
        </w:rPr>
        <w:t xml:space="preserve"> </w:t>
      </w:r>
      <w:r w:rsidRPr="002272CF">
        <w:rPr>
          <w:rFonts w:ascii="Times New Roman" w:hAnsi="Times New Roman" w:cs="Times New Roman"/>
          <w:sz w:val="24"/>
          <w:szCs w:val="24"/>
        </w:rPr>
        <w:t>είναι χωρίς προκλήσεις, καθώς η UX είναι εγγενώς</w:t>
      </w:r>
      <w:r w:rsidR="002272CF" w:rsidRPr="002272CF">
        <w:rPr>
          <w:rFonts w:ascii="Times New Roman" w:hAnsi="Times New Roman" w:cs="Times New Roman"/>
          <w:sz w:val="24"/>
          <w:szCs w:val="24"/>
        </w:rPr>
        <w:t xml:space="preserve"> </w:t>
      </w:r>
      <w:r w:rsidRPr="002272CF">
        <w:rPr>
          <w:rFonts w:ascii="Times New Roman" w:hAnsi="Times New Roman" w:cs="Times New Roman"/>
          <w:sz w:val="24"/>
          <w:szCs w:val="24"/>
        </w:rPr>
        <w:t>πολύπλευρη και περιλαμβάνει διαστάσεις όπως η ευχρηστία, η προσβασιμότητα και η</w:t>
      </w:r>
      <w:r w:rsidR="002272CF" w:rsidRPr="002272CF">
        <w:rPr>
          <w:rFonts w:ascii="Times New Roman" w:hAnsi="Times New Roman" w:cs="Times New Roman"/>
          <w:sz w:val="24"/>
          <w:szCs w:val="24"/>
        </w:rPr>
        <w:t xml:space="preserve"> </w:t>
      </w:r>
      <w:r w:rsidRPr="002272CF">
        <w:rPr>
          <w:rFonts w:ascii="Times New Roman" w:hAnsi="Times New Roman" w:cs="Times New Roman"/>
          <w:sz w:val="24"/>
          <w:szCs w:val="24"/>
        </w:rPr>
        <w:t>συναισθηματική εμπλοκή των χρηστών (</w:t>
      </w:r>
      <w:proofErr w:type="spellStart"/>
      <w:r w:rsidRPr="002272CF">
        <w:rPr>
          <w:rFonts w:ascii="Times New Roman" w:hAnsi="Times New Roman" w:cs="Times New Roman"/>
          <w:sz w:val="24"/>
          <w:szCs w:val="24"/>
        </w:rPr>
        <w:t>Rodriguez</w:t>
      </w:r>
      <w:proofErr w:type="spellEnd"/>
      <w:r w:rsidRPr="002272CF">
        <w:rPr>
          <w:rFonts w:ascii="Times New Roman" w:hAnsi="Times New Roman" w:cs="Times New Roman"/>
          <w:sz w:val="24"/>
          <w:szCs w:val="24"/>
        </w:rPr>
        <w:t xml:space="preserve"> &amp; </w:t>
      </w:r>
      <w:proofErr w:type="spellStart"/>
      <w:r w:rsidRPr="002272CF">
        <w:rPr>
          <w:rFonts w:ascii="Times New Roman" w:hAnsi="Times New Roman" w:cs="Times New Roman"/>
          <w:sz w:val="24"/>
          <w:szCs w:val="24"/>
        </w:rPr>
        <w:t>Kumar</w:t>
      </w:r>
      <w:proofErr w:type="spellEnd"/>
      <w:r w:rsidRPr="002272CF">
        <w:rPr>
          <w:rFonts w:ascii="Times New Roman" w:hAnsi="Times New Roman" w:cs="Times New Roman"/>
          <w:sz w:val="24"/>
          <w:szCs w:val="24"/>
        </w:rPr>
        <w:t>, 2021</w:t>
      </w:r>
      <w:r w:rsidR="6E1B8211" w:rsidRPr="002272CF">
        <w:rPr>
          <w:rFonts w:ascii="Times New Roman" w:hAnsi="Times New Roman" w:cs="Times New Roman"/>
          <w:sz w:val="24"/>
          <w:szCs w:val="24"/>
        </w:rPr>
        <w:t>)[1].</w:t>
      </w:r>
      <w:r w:rsidR="3F45653E" w:rsidRPr="002272CF">
        <w:rPr>
          <w:rFonts w:ascii="Times New Roman" w:hAnsi="Times New Roman" w:cs="Times New Roman"/>
          <w:sz w:val="24"/>
          <w:szCs w:val="24"/>
        </w:rPr>
        <w:t xml:space="preserve"> </w:t>
      </w:r>
      <w:r w:rsidR="0EA428D6" w:rsidRPr="002272CF">
        <w:rPr>
          <w:rFonts w:ascii="Times New Roman" w:hAnsi="Times New Roman" w:cs="Times New Roman"/>
          <w:sz w:val="24"/>
          <w:szCs w:val="24"/>
        </w:rPr>
        <w:t>Το 67% των οργανισμών</w:t>
      </w:r>
      <w:r w:rsidR="002272CF" w:rsidRPr="002272CF">
        <w:rPr>
          <w:rFonts w:ascii="Times New Roman" w:hAnsi="Times New Roman" w:cs="Times New Roman"/>
          <w:sz w:val="24"/>
          <w:szCs w:val="24"/>
        </w:rPr>
        <w:t xml:space="preserve"> </w:t>
      </w:r>
      <w:r w:rsidR="0EA428D6" w:rsidRPr="002272CF">
        <w:rPr>
          <w:rFonts w:ascii="Times New Roman" w:hAnsi="Times New Roman" w:cs="Times New Roman"/>
          <w:sz w:val="24"/>
          <w:szCs w:val="24"/>
        </w:rPr>
        <w:t>δυσκολεύεται στην ακριβή ποσοτικοποίηση της UX, ιδιαίτερα όταν απαιτείται καταγραφή της</w:t>
      </w:r>
      <w:r w:rsidR="002272CF" w:rsidRPr="002272CF">
        <w:rPr>
          <w:rFonts w:ascii="Times New Roman" w:hAnsi="Times New Roman" w:cs="Times New Roman"/>
          <w:sz w:val="24"/>
          <w:szCs w:val="24"/>
        </w:rPr>
        <w:t xml:space="preserve"> </w:t>
      </w:r>
      <w:r w:rsidR="0EA428D6" w:rsidRPr="002272CF">
        <w:rPr>
          <w:rFonts w:ascii="Times New Roman" w:hAnsi="Times New Roman" w:cs="Times New Roman"/>
          <w:sz w:val="24"/>
          <w:szCs w:val="24"/>
        </w:rPr>
        <w:t xml:space="preserve">εμπειρίας σε πολλαπλές πλατφόρμες, όπως φορητές και </w:t>
      </w:r>
      <w:proofErr w:type="spellStart"/>
      <w:r w:rsidR="0EA428D6" w:rsidRPr="002272CF">
        <w:rPr>
          <w:rFonts w:ascii="Times New Roman" w:hAnsi="Times New Roman" w:cs="Times New Roman"/>
          <w:sz w:val="24"/>
          <w:szCs w:val="24"/>
        </w:rPr>
        <w:t>desktop</w:t>
      </w:r>
      <w:proofErr w:type="spellEnd"/>
      <w:r w:rsidR="0EA428D6" w:rsidRPr="002272CF">
        <w:rPr>
          <w:rFonts w:ascii="Times New Roman" w:hAnsi="Times New Roman" w:cs="Times New Roman"/>
          <w:sz w:val="24"/>
          <w:szCs w:val="24"/>
        </w:rPr>
        <w:t xml:space="preserve"> εφαρμογές, κάτι που απαιτεί νέα</w:t>
      </w:r>
      <w:r w:rsidR="002272CF" w:rsidRPr="002272CF">
        <w:rPr>
          <w:rFonts w:ascii="Times New Roman" w:hAnsi="Times New Roman" w:cs="Times New Roman"/>
          <w:sz w:val="24"/>
          <w:szCs w:val="24"/>
        </w:rPr>
        <w:t xml:space="preserve"> </w:t>
      </w:r>
      <w:r w:rsidR="6E1B8211" w:rsidRPr="002272CF">
        <w:rPr>
          <w:rFonts w:ascii="Times New Roman" w:hAnsi="Times New Roman" w:cs="Times New Roman"/>
          <w:sz w:val="24"/>
          <w:szCs w:val="24"/>
        </w:rPr>
        <w:t>πλαίσια και μεθοδολογίες (</w:t>
      </w:r>
      <w:proofErr w:type="spellStart"/>
      <w:r w:rsidR="6E1B8211" w:rsidRPr="002272CF">
        <w:rPr>
          <w:rFonts w:ascii="Times New Roman" w:hAnsi="Times New Roman" w:cs="Times New Roman"/>
          <w:sz w:val="24"/>
          <w:szCs w:val="24"/>
        </w:rPr>
        <w:t>Zhang</w:t>
      </w:r>
      <w:proofErr w:type="spellEnd"/>
      <w:r w:rsidR="6E1B8211" w:rsidRPr="002272CF">
        <w:rPr>
          <w:rFonts w:ascii="Times New Roman" w:hAnsi="Times New Roman" w:cs="Times New Roman"/>
          <w:sz w:val="24"/>
          <w:szCs w:val="24"/>
        </w:rPr>
        <w:t xml:space="preserve"> &amp; </w:t>
      </w:r>
      <w:proofErr w:type="spellStart"/>
      <w:r w:rsidR="6E1B8211" w:rsidRPr="002272CF">
        <w:rPr>
          <w:rFonts w:ascii="Times New Roman" w:hAnsi="Times New Roman" w:cs="Times New Roman"/>
          <w:sz w:val="24"/>
          <w:szCs w:val="24"/>
        </w:rPr>
        <w:t>Lee</w:t>
      </w:r>
      <w:proofErr w:type="spellEnd"/>
      <w:r w:rsidR="6E1B8211" w:rsidRPr="002272CF">
        <w:rPr>
          <w:rFonts w:ascii="Times New Roman" w:hAnsi="Times New Roman" w:cs="Times New Roman"/>
          <w:sz w:val="24"/>
          <w:szCs w:val="24"/>
        </w:rPr>
        <w:t>, 2023)[1]. Ταυτόχρονα, η ανάπτυξη έξυπνων</w:t>
      </w:r>
      <w:r w:rsidR="002272CF" w:rsidRPr="002272CF">
        <w:rPr>
          <w:rFonts w:ascii="Times New Roman" w:hAnsi="Times New Roman" w:cs="Times New Roman"/>
          <w:sz w:val="24"/>
          <w:szCs w:val="24"/>
        </w:rPr>
        <w:t xml:space="preserve"> </w:t>
      </w:r>
      <w:r w:rsidR="6E1B8211" w:rsidRPr="002272CF">
        <w:rPr>
          <w:rFonts w:ascii="Times New Roman" w:hAnsi="Times New Roman" w:cs="Times New Roman"/>
          <w:sz w:val="24"/>
          <w:szCs w:val="24"/>
        </w:rPr>
        <w:t xml:space="preserve">Περιβαλλόντων </w:t>
      </w:r>
      <w:r w:rsidR="7E7891BD" w:rsidRPr="002272CF">
        <w:rPr>
          <w:rFonts w:ascii="Times New Roman" w:hAnsi="Times New Roman" w:cs="Times New Roman"/>
          <w:sz w:val="24"/>
          <w:szCs w:val="24"/>
        </w:rPr>
        <w:t>(</w:t>
      </w:r>
      <w:proofErr w:type="spellStart"/>
      <w:r w:rsidR="7E7891BD" w:rsidRPr="002272CF">
        <w:rPr>
          <w:rFonts w:ascii="Times New Roman" w:hAnsi="Times New Roman" w:cs="Times New Roman"/>
          <w:sz w:val="24"/>
          <w:szCs w:val="24"/>
        </w:rPr>
        <w:t>intelligent</w:t>
      </w:r>
      <w:proofErr w:type="spellEnd"/>
      <w:r w:rsidR="7E7891BD" w:rsidRPr="002272CF">
        <w:rPr>
          <w:rFonts w:ascii="Times New Roman" w:hAnsi="Times New Roman" w:cs="Times New Roman"/>
          <w:sz w:val="24"/>
          <w:szCs w:val="24"/>
        </w:rPr>
        <w:t xml:space="preserve"> </w:t>
      </w:r>
      <w:proofErr w:type="spellStart"/>
      <w:r w:rsidR="7E7891BD" w:rsidRPr="002272CF">
        <w:rPr>
          <w:rFonts w:ascii="Times New Roman" w:hAnsi="Times New Roman" w:cs="Times New Roman"/>
          <w:sz w:val="24"/>
          <w:szCs w:val="24"/>
        </w:rPr>
        <w:t>environments</w:t>
      </w:r>
      <w:proofErr w:type="spellEnd"/>
      <w:r w:rsidR="7E7891BD" w:rsidRPr="002272CF">
        <w:rPr>
          <w:rFonts w:ascii="Times New Roman" w:hAnsi="Times New Roman" w:cs="Times New Roman"/>
          <w:sz w:val="24"/>
          <w:szCs w:val="24"/>
        </w:rPr>
        <w:t>) προσθέτει νέες διαστάσεις και προκλήσεις στην</w:t>
      </w:r>
      <w:r w:rsidR="002272CF" w:rsidRPr="002272CF">
        <w:rPr>
          <w:rFonts w:ascii="Times New Roman" w:hAnsi="Times New Roman" w:cs="Times New Roman"/>
          <w:sz w:val="24"/>
          <w:szCs w:val="24"/>
        </w:rPr>
        <w:t xml:space="preserve"> </w:t>
      </w:r>
      <w:r w:rsidR="7E7891BD" w:rsidRPr="002272CF">
        <w:rPr>
          <w:rFonts w:ascii="Times New Roman" w:hAnsi="Times New Roman" w:cs="Times New Roman"/>
          <w:sz w:val="24"/>
          <w:szCs w:val="24"/>
        </w:rPr>
        <w:t>αξιολόγηση της UX. Το</w:t>
      </w:r>
      <w:r w:rsidR="6E1B8211" w:rsidRPr="002272CF">
        <w:rPr>
          <w:rFonts w:ascii="Times New Roman" w:hAnsi="Times New Roman" w:cs="Times New Roman"/>
          <w:sz w:val="24"/>
          <w:szCs w:val="24"/>
        </w:rPr>
        <w:t xml:space="preserve"> </w:t>
      </w:r>
      <w:r w:rsidR="7E7891BD" w:rsidRPr="002272CF">
        <w:rPr>
          <w:rFonts w:ascii="Times New Roman" w:hAnsi="Times New Roman" w:cs="Times New Roman"/>
          <w:sz w:val="24"/>
          <w:szCs w:val="24"/>
        </w:rPr>
        <w:t xml:space="preserve">UXIE </w:t>
      </w:r>
      <w:proofErr w:type="spellStart"/>
      <w:r w:rsidR="7E7891BD" w:rsidRPr="002272CF">
        <w:rPr>
          <w:rFonts w:ascii="Times New Roman" w:hAnsi="Times New Roman" w:cs="Times New Roman"/>
          <w:sz w:val="24"/>
          <w:szCs w:val="24"/>
        </w:rPr>
        <w:t>Framework</w:t>
      </w:r>
      <w:proofErr w:type="spellEnd"/>
      <w:r w:rsidR="7E7891BD" w:rsidRPr="002272CF">
        <w:rPr>
          <w:rFonts w:ascii="Times New Roman" w:hAnsi="Times New Roman" w:cs="Times New Roman"/>
          <w:sz w:val="24"/>
          <w:szCs w:val="24"/>
        </w:rPr>
        <w:t xml:space="preserve"> (</w:t>
      </w:r>
      <w:proofErr w:type="spellStart"/>
      <w:r w:rsidR="7E7891BD" w:rsidRPr="002272CF">
        <w:rPr>
          <w:rFonts w:ascii="Times New Roman" w:hAnsi="Times New Roman" w:cs="Times New Roman"/>
          <w:sz w:val="24"/>
          <w:szCs w:val="24"/>
        </w:rPr>
        <w:t>Ntoa</w:t>
      </w:r>
      <w:proofErr w:type="spellEnd"/>
      <w:r w:rsidR="7E7891BD" w:rsidRPr="002272CF">
        <w:rPr>
          <w:rFonts w:ascii="Times New Roman" w:hAnsi="Times New Roman" w:cs="Times New Roman"/>
          <w:sz w:val="24"/>
          <w:szCs w:val="24"/>
        </w:rPr>
        <w:t xml:space="preserve"> </w:t>
      </w:r>
      <w:proofErr w:type="spellStart"/>
      <w:r w:rsidR="7E7891BD" w:rsidRPr="002272CF">
        <w:rPr>
          <w:rFonts w:ascii="Times New Roman" w:hAnsi="Times New Roman" w:cs="Times New Roman"/>
          <w:sz w:val="24"/>
          <w:szCs w:val="24"/>
        </w:rPr>
        <w:t>et</w:t>
      </w:r>
      <w:proofErr w:type="spellEnd"/>
      <w:r w:rsidR="7E7891BD" w:rsidRPr="002272CF">
        <w:rPr>
          <w:rFonts w:ascii="Times New Roman" w:hAnsi="Times New Roman" w:cs="Times New Roman"/>
          <w:sz w:val="24"/>
          <w:szCs w:val="24"/>
        </w:rPr>
        <w:t xml:space="preserve"> </w:t>
      </w:r>
      <w:proofErr w:type="spellStart"/>
      <w:r w:rsidR="7E7891BD" w:rsidRPr="002272CF">
        <w:rPr>
          <w:rFonts w:ascii="Times New Roman" w:hAnsi="Times New Roman" w:cs="Times New Roman"/>
          <w:sz w:val="24"/>
          <w:szCs w:val="24"/>
        </w:rPr>
        <w:t>al</w:t>
      </w:r>
      <w:proofErr w:type="spellEnd"/>
      <w:r w:rsidR="7E7891BD" w:rsidRPr="002272CF">
        <w:rPr>
          <w:rFonts w:ascii="Times New Roman" w:hAnsi="Times New Roman" w:cs="Times New Roman"/>
          <w:sz w:val="24"/>
          <w:szCs w:val="24"/>
        </w:rPr>
        <w:t>., 2021) προτείνει ένα ολοκληρωμένο</w:t>
      </w:r>
      <w:r w:rsidR="002272CF" w:rsidRPr="002272CF">
        <w:rPr>
          <w:rFonts w:ascii="Times New Roman" w:hAnsi="Times New Roman" w:cs="Times New Roman"/>
          <w:sz w:val="24"/>
          <w:szCs w:val="24"/>
        </w:rPr>
        <w:t xml:space="preserve"> </w:t>
      </w:r>
      <w:r w:rsidR="7E7891BD" w:rsidRPr="002272CF">
        <w:rPr>
          <w:rFonts w:ascii="Times New Roman" w:hAnsi="Times New Roman" w:cs="Times New Roman"/>
          <w:sz w:val="24"/>
          <w:szCs w:val="24"/>
        </w:rPr>
        <w:t>σύστημα</w:t>
      </w:r>
      <w:r w:rsidR="5E8C22A1" w:rsidRPr="002272CF">
        <w:rPr>
          <w:rFonts w:ascii="Times New Roman" w:hAnsi="Times New Roman" w:cs="Times New Roman"/>
          <w:sz w:val="24"/>
          <w:szCs w:val="24"/>
        </w:rPr>
        <w:t xml:space="preserve"> </w:t>
      </w:r>
      <w:r w:rsidR="6E1B8211" w:rsidRPr="002272CF">
        <w:rPr>
          <w:rFonts w:ascii="Times New Roman" w:hAnsi="Times New Roman" w:cs="Times New Roman"/>
          <w:sz w:val="24"/>
          <w:szCs w:val="24"/>
        </w:rPr>
        <w:t>αξιολόγησης, το οποίο</w:t>
      </w:r>
      <w:r w:rsidR="5E8C22A1" w:rsidRPr="002272CF">
        <w:rPr>
          <w:rFonts w:ascii="Times New Roman" w:hAnsi="Times New Roman" w:cs="Times New Roman"/>
          <w:sz w:val="24"/>
          <w:szCs w:val="24"/>
        </w:rPr>
        <w:t xml:space="preserve"> </w:t>
      </w:r>
      <w:r w:rsidR="7E7891BD" w:rsidRPr="002272CF">
        <w:rPr>
          <w:rFonts w:ascii="Times New Roman" w:hAnsi="Times New Roman" w:cs="Times New Roman"/>
          <w:sz w:val="24"/>
          <w:szCs w:val="24"/>
        </w:rPr>
        <w:t>περιλαμβάνει τόσο άμεσες όσο και έμμεσες αλληλεπιδράσεις και</w:t>
      </w:r>
      <w:r w:rsidR="002272CF" w:rsidRPr="002272CF">
        <w:rPr>
          <w:rFonts w:ascii="Times New Roman" w:hAnsi="Times New Roman" w:cs="Times New Roman"/>
          <w:sz w:val="24"/>
          <w:szCs w:val="24"/>
        </w:rPr>
        <w:t xml:space="preserve"> </w:t>
      </w:r>
      <w:r w:rsidR="5E8C22A1" w:rsidRPr="002272CF">
        <w:rPr>
          <w:rFonts w:ascii="Times New Roman" w:hAnsi="Times New Roman" w:cs="Times New Roman"/>
          <w:sz w:val="24"/>
          <w:szCs w:val="24"/>
        </w:rPr>
        <w:t xml:space="preserve">αξιοποιεί αισθητήρες για την </w:t>
      </w:r>
      <w:r w:rsidR="7E7891BD" w:rsidRPr="002272CF">
        <w:rPr>
          <w:rFonts w:ascii="Times New Roman" w:hAnsi="Times New Roman" w:cs="Times New Roman"/>
          <w:sz w:val="24"/>
          <w:szCs w:val="24"/>
        </w:rPr>
        <w:t xml:space="preserve">καταγραφή της συμπεριφοράς των χρηστών με </w:t>
      </w:r>
      <w:r w:rsidR="7E7891BD" w:rsidRPr="002272CF">
        <w:rPr>
          <w:rFonts w:ascii="Times New Roman" w:hAnsi="Times New Roman" w:cs="Times New Roman"/>
          <w:sz w:val="24"/>
          <w:szCs w:val="24"/>
        </w:rPr>
        <w:t>αυτοματοποιημένο</w:t>
      </w:r>
      <w:r w:rsidR="002272CF" w:rsidRPr="002272CF">
        <w:rPr>
          <w:rFonts w:ascii="Times New Roman" w:hAnsi="Times New Roman" w:cs="Times New Roman"/>
          <w:sz w:val="24"/>
          <w:szCs w:val="24"/>
        </w:rPr>
        <w:t xml:space="preserve"> </w:t>
      </w:r>
      <w:r w:rsidR="7E7891BD" w:rsidRPr="002272CF">
        <w:rPr>
          <w:rFonts w:ascii="Times New Roman" w:hAnsi="Times New Roman" w:cs="Times New Roman"/>
          <w:sz w:val="24"/>
          <w:szCs w:val="24"/>
        </w:rPr>
        <w:t>τρόπο. Πρόσφατη έρευνα</w:t>
      </w:r>
      <w:r w:rsidR="5E8C22A1" w:rsidRPr="002272CF">
        <w:rPr>
          <w:rFonts w:ascii="Times New Roman" w:hAnsi="Times New Roman" w:cs="Times New Roman"/>
          <w:sz w:val="24"/>
          <w:szCs w:val="24"/>
        </w:rPr>
        <w:t xml:space="preserve"> </w:t>
      </w:r>
      <w:r w:rsidR="7E7891BD" w:rsidRPr="002272CF">
        <w:rPr>
          <w:rFonts w:ascii="Times New Roman" w:hAnsi="Times New Roman" w:cs="Times New Roman"/>
          <w:sz w:val="24"/>
          <w:szCs w:val="24"/>
        </w:rPr>
        <w:t>αναδεικνύει την προσθήκη βιομετρικών δεδομένων και τεχνητής</w:t>
      </w:r>
      <w:r w:rsidR="002272CF" w:rsidRPr="002272CF">
        <w:rPr>
          <w:rFonts w:ascii="Times New Roman" w:hAnsi="Times New Roman" w:cs="Times New Roman"/>
          <w:sz w:val="24"/>
          <w:szCs w:val="24"/>
        </w:rPr>
        <w:t xml:space="preserve"> </w:t>
      </w:r>
      <w:r w:rsidR="359B1F77" w:rsidRPr="002272CF">
        <w:rPr>
          <w:rFonts w:ascii="Times New Roman" w:hAnsi="Times New Roman" w:cs="Times New Roman"/>
          <w:sz w:val="24"/>
          <w:szCs w:val="24"/>
        </w:rPr>
        <w:t>νοημοσύνης, κάτι που αυξάνει την ακρίβεια, αλλά και την πολυπλοκότητα της αξιολόγησης UX</w:t>
      </w:r>
    </w:p>
    <w:p w14:paraId="3D20180A" w14:textId="236449F6" w:rsidR="3D63C87F" w:rsidRPr="002272CF" w:rsidRDefault="5763C548" w:rsidP="0071498F">
      <w:pPr>
        <w:pStyle w:val="a5"/>
        <w:ind w:left="0"/>
        <w:jc w:val="both"/>
        <w:rPr>
          <w:rFonts w:ascii="Times New Roman" w:hAnsi="Times New Roman" w:cs="Times New Roman"/>
          <w:sz w:val="24"/>
          <w:szCs w:val="24"/>
        </w:rPr>
      </w:pPr>
      <w:r w:rsidRPr="5763C548">
        <w:rPr>
          <w:rFonts w:ascii="Times New Roman" w:hAnsi="Times New Roman" w:cs="Times New Roman"/>
          <w:sz w:val="24"/>
          <w:szCs w:val="24"/>
        </w:rPr>
        <w:t>κατά</w:t>
      </w:r>
      <w:r w:rsidRPr="5763C548">
        <w:rPr>
          <w:rFonts w:ascii="Times New Roman" w:hAnsi="Times New Roman" w:cs="Times New Roman"/>
          <w:sz w:val="24"/>
          <w:szCs w:val="24"/>
          <w:lang w:val="en-US"/>
        </w:rPr>
        <w:t xml:space="preserve"> </w:t>
      </w:r>
      <w:r w:rsidRPr="5763C548">
        <w:rPr>
          <w:rFonts w:ascii="Times New Roman" w:hAnsi="Times New Roman" w:cs="Times New Roman"/>
          <w:sz w:val="24"/>
          <w:szCs w:val="24"/>
        </w:rPr>
        <w:t>περίπου</w:t>
      </w:r>
      <w:r w:rsidRPr="5763C548">
        <w:rPr>
          <w:rFonts w:ascii="Times New Roman" w:hAnsi="Times New Roman" w:cs="Times New Roman"/>
          <w:sz w:val="24"/>
          <w:szCs w:val="24"/>
          <w:lang w:val="en-US"/>
        </w:rPr>
        <w:t xml:space="preserve"> 40% (Zhang &amp; Lee,2023;  Anderson et al., 2024).  </w:t>
      </w:r>
      <w:r w:rsidRPr="5763C548">
        <w:rPr>
          <w:rFonts w:ascii="Times New Roman" w:hAnsi="Times New Roman" w:cs="Times New Roman"/>
          <w:sz w:val="24"/>
          <w:szCs w:val="24"/>
        </w:rPr>
        <w:t>Η παρούσα μελέτη στοχεύει στην καταγραφή και ανάλυση των σύγχρονων πλαισίων αξιολόγησης της UX. Μέσω της σύγκρισης διαφορετικών μεθοδολογιών και εργαλείων, η μελέτη επιδιώκει την αναγνώριση των πλεονεκτημάτων και των περιορισμών κάθε πλαισίου, καθώς και την παροχή κατευθυντήριων γραμμών για την επιλογή του καταλληλότερου πλαισίου με βάση τις ανάγκες και τις απαιτήσεις κάθε περίπτωσης.</w:t>
      </w:r>
    </w:p>
    <w:p w14:paraId="1578E9EA" w14:textId="1AA797DF" w:rsidR="3D63C87F" w:rsidRPr="002272CF" w:rsidRDefault="5763C548" w:rsidP="0071498F">
      <w:pPr>
        <w:pStyle w:val="a5"/>
        <w:ind w:left="0"/>
        <w:jc w:val="both"/>
        <w:rPr>
          <w:rFonts w:ascii="Times New Roman" w:hAnsi="Times New Roman" w:cs="Times New Roman"/>
          <w:sz w:val="24"/>
          <w:szCs w:val="24"/>
        </w:rPr>
      </w:pPr>
      <w:r w:rsidRPr="5763C548">
        <w:rPr>
          <w:rFonts w:ascii="Times New Roman" w:hAnsi="Times New Roman" w:cs="Times New Roman"/>
          <w:sz w:val="24"/>
          <w:szCs w:val="24"/>
        </w:rPr>
        <w:t>Στα πλαίσια αυτής της ανάλυσης, αναδύονται σημαντικά ερωτήματα όπως:</w:t>
      </w:r>
    </w:p>
    <w:p w14:paraId="1801F0D4" w14:textId="59E4C12E" w:rsidR="3D63C87F" w:rsidRPr="002272CF" w:rsidRDefault="05A01736" w:rsidP="0071498F">
      <w:pPr>
        <w:pStyle w:val="a5"/>
        <w:numPr>
          <w:ilvl w:val="0"/>
          <w:numId w:val="8"/>
        </w:numPr>
        <w:ind w:left="567" w:hanging="283"/>
        <w:jc w:val="both"/>
        <w:rPr>
          <w:rFonts w:ascii="Times New Roman" w:hAnsi="Times New Roman" w:cs="Times New Roman"/>
          <w:sz w:val="24"/>
          <w:szCs w:val="24"/>
        </w:rPr>
      </w:pPr>
      <w:r w:rsidRPr="002272CF">
        <w:rPr>
          <w:rFonts w:ascii="Times New Roman" w:hAnsi="Times New Roman" w:cs="Times New Roman"/>
          <w:sz w:val="24"/>
          <w:szCs w:val="24"/>
        </w:rPr>
        <w:t>Ποια είναι τα κυριότερα πλαίσια αξιολόγησης της UX και πώς εξελίχθηκαν;</w:t>
      </w:r>
    </w:p>
    <w:p w14:paraId="38C8D075" w14:textId="005C4245" w:rsidR="3D63C87F" w:rsidRPr="002272CF" w:rsidRDefault="05A01736" w:rsidP="0071498F">
      <w:pPr>
        <w:pStyle w:val="a5"/>
        <w:numPr>
          <w:ilvl w:val="0"/>
          <w:numId w:val="8"/>
        </w:numPr>
        <w:ind w:left="567" w:hanging="283"/>
        <w:jc w:val="both"/>
        <w:rPr>
          <w:rFonts w:ascii="Times New Roman" w:hAnsi="Times New Roman" w:cs="Times New Roman"/>
          <w:sz w:val="24"/>
          <w:szCs w:val="24"/>
        </w:rPr>
      </w:pPr>
      <w:r w:rsidRPr="002272CF">
        <w:rPr>
          <w:rFonts w:ascii="Times New Roman" w:hAnsi="Times New Roman" w:cs="Times New Roman"/>
          <w:sz w:val="24"/>
          <w:szCs w:val="24"/>
        </w:rPr>
        <w:t>Ποια είναι τα βασικά χαρακτηριστικά και οι διαφορές τους;</w:t>
      </w:r>
    </w:p>
    <w:p w14:paraId="584B6665" w14:textId="2D13CEA4" w:rsidR="3D63C87F" w:rsidRPr="002272CF" w:rsidRDefault="05A01736" w:rsidP="0071498F">
      <w:pPr>
        <w:pStyle w:val="a5"/>
        <w:numPr>
          <w:ilvl w:val="0"/>
          <w:numId w:val="8"/>
        </w:numPr>
        <w:ind w:left="567" w:hanging="283"/>
        <w:jc w:val="both"/>
        <w:rPr>
          <w:rFonts w:ascii="Times New Roman" w:hAnsi="Times New Roman" w:cs="Times New Roman"/>
          <w:sz w:val="24"/>
          <w:szCs w:val="24"/>
        </w:rPr>
      </w:pPr>
      <w:r w:rsidRPr="002272CF">
        <w:rPr>
          <w:rFonts w:ascii="Times New Roman" w:hAnsi="Times New Roman" w:cs="Times New Roman"/>
          <w:sz w:val="24"/>
          <w:szCs w:val="24"/>
        </w:rPr>
        <w:t>Πόσο αποτελεσματικά είναι στην πράξη;</w:t>
      </w:r>
    </w:p>
    <w:p w14:paraId="49BD7C94" w14:textId="28BF8F15" w:rsidR="3D63C87F" w:rsidRPr="002272CF" w:rsidRDefault="05A01736" w:rsidP="0071498F">
      <w:pPr>
        <w:pStyle w:val="a5"/>
        <w:numPr>
          <w:ilvl w:val="0"/>
          <w:numId w:val="8"/>
        </w:numPr>
        <w:ind w:left="567" w:hanging="283"/>
        <w:jc w:val="both"/>
        <w:rPr>
          <w:rFonts w:ascii="Times New Roman" w:hAnsi="Times New Roman" w:cs="Times New Roman"/>
          <w:sz w:val="24"/>
          <w:szCs w:val="24"/>
        </w:rPr>
      </w:pPr>
      <w:r w:rsidRPr="002272CF">
        <w:rPr>
          <w:rFonts w:ascii="Times New Roman" w:hAnsi="Times New Roman" w:cs="Times New Roman"/>
          <w:sz w:val="24"/>
          <w:szCs w:val="24"/>
        </w:rPr>
        <w:t>Ποιες προϋποθέσεις απαιτούνται για την επιτυχή εφαρμογή τους;</w:t>
      </w:r>
    </w:p>
    <w:p w14:paraId="09B1EE99" w14:textId="7C74E052" w:rsidR="3D63C87F" w:rsidRPr="002272CF" w:rsidRDefault="05A01736" w:rsidP="0071498F">
      <w:pPr>
        <w:pStyle w:val="a5"/>
        <w:ind w:left="0"/>
        <w:jc w:val="both"/>
        <w:rPr>
          <w:rFonts w:ascii="Times New Roman" w:hAnsi="Times New Roman" w:cs="Times New Roman"/>
          <w:sz w:val="24"/>
          <w:szCs w:val="24"/>
        </w:rPr>
      </w:pPr>
      <w:r w:rsidRPr="002272CF">
        <w:rPr>
          <w:rFonts w:ascii="Times New Roman" w:hAnsi="Times New Roman" w:cs="Times New Roman"/>
          <w:sz w:val="24"/>
          <w:szCs w:val="24"/>
        </w:rPr>
        <w:t>Με την εξέταση των παραπάνω, η παρούσα εργασία φιλοδοξεί να παράσχει έναν οδηγό για την</w:t>
      </w:r>
      <w:r w:rsidR="002272CF" w:rsidRPr="002272CF">
        <w:rPr>
          <w:rFonts w:ascii="Times New Roman" w:hAnsi="Times New Roman" w:cs="Times New Roman"/>
          <w:sz w:val="24"/>
          <w:szCs w:val="24"/>
        </w:rPr>
        <w:t xml:space="preserve"> </w:t>
      </w:r>
      <w:r w:rsidRPr="002272CF">
        <w:rPr>
          <w:rFonts w:ascii="Times New Roman" w:hAnsi="Times New Roman" w:cs="Times New Roman"/>
          <w:sz w:val="24"/>
          <w:szCs w:val="24"/>
        </w:rPr>
        <w:t>κατανόηση και την επιλογή των κατάλληλων πλαισίων αξιολόγησης UX, ενσωματώνοντας την</w:t>
      </w:r>
      <w:r w:rsidR="002272CF" w:rsidRPr="002272CF">
        <w:rPr>
          <w:rFonts w:ascii="Times New Roman" w:hAnsi="Times New Roman" w:cs="Times New Roman"/>
          <w:sz w:val="24"/>
          <w:szCs w:val="24"/>
        </w:rPr>
        <w:t xml:space="preserve"> </w:t>
      </w:r>
      <w:r w:rsidRPr="002272CF">
        <w:rPr>
          <w:rFonts w:ascii="Times New Roman" w:hAnsi="Times New Roman" w:cs="Times New Roman"/>
          <w:sz w:val="24"/>
          <w:szCs w:val="24"/>
        </w:rPr>
        <w:t>εμπειρία χρήστη ως θεμελιώδη παράμετρο επιτυχίας των σύγχρονων επιχειρηματικών εφαρμογών</w:t>
      </w:r>
    </w:p>
    <w:p w14:paraId="5B38682E" w14:textId="242D927B" w:rsidR="3D63C87F" w:rsidRPr="002272CF" w:rsidRDefault="05A01736" w:rsidP="0071498F">
      <w:pPr>
        <w:pStyle w:val="a5"/>
        <w:ind w:left="357" w:hanging="357"/>
        <w:jc w:val="both"/>
        <w:rPr>
          <w:rFonts w:ascii="Times New Roman" w:hAnsi="Times New Roman" w:cs="Times New Roman"/>
          <w:sz w:val="24"/>
          <w:szCs w:val="24"/>
        </w:rPr>
      </w:pPr>
      <w:r w:rsidRPr="002272CF">
        <w:rPr>
          <w:rFonts w:ascii="Times New Roman" w:hAnsi="Times New Roman" w:cs="Times New Roman"/>
          <w:sz w:val="24"/>
          <w:szCs w:val="24"/>
        </w:rPr>
        <w:t>σε ένα ψηφιακά διαμορφούμενο οικοσύστημα.</w:t>
      </w:r>
    </w:p>
    <w:p w14:paraId="505BA642" w14:textId="77777777" w:rsidR="002272CF" w:rsidRDefault="002272CF" w:rsidP="0071498F">
      <w:pPr>
        <w:pStyle w:val="a5"/>
        <w:ind w:left="357" w:hanging="357"/>
        <w:jc w:val="both"/>
        <w:rPr>
          <w:rFonts w:ascii="Times New Roman" w:hAnsi="Times New Roman" w:cs="Times New Roman"/>
          <w:sz w:val="24"/>
          <w:szCs w:val="24"/>
        </w:rPr>
        <w:sectPr w:rsidR="002272CF" w:rsidSect="002272CF">
          <w:type w:val="continuous"/>
          <w:pgSz w:w="11906" w:h="16838"/>
          <w:pgMar w:top="1440" w:right="1080" w:bottom="1440" w:left="1080" w:header="708" w:footer="708" w:gutter="0"/>
          <w:cols w:num="2" w:space="708"/>
          <w:titlePg/>
          <w:docGrid w:linePitch="360"/>
        </w:sectPr>
      </w:pPr>
    </w:p>
    <w:p w14:paraId="4C217078" w14:textId="1D897530" w:rsidR="066C4C2B" w:rsidRDefault="066C4C2B" w:rsidP="0071498F">
      <w:pPr>
        <w:pStyle w:val="a5"/>
        <w:ind w:left="357" w:hanging="357"/>
        <w:jc w:val="both"/>
        <w:rPr>
          <w:rFonts w:ascii="Times New Roman" w:hAnsi="Times New Roman" w:cs="Times New Roman"/>
          <w:sz w:val="24"/>
          <w:szCs w:val="24"/>
        </w:rPr>
      </w:pPr>
    </w:p>
    <w:p w14:paraId="0131702E" w14:textId="39E05733" w:rsidR="00DB2ED5" w:rsidRDefault="00DB2ED5" w:rsidP="0071498F">
      <w:pPr>
        <w:pStyle w:val="a5"/>
        <w:ind w:left="357" w:hanging="357"/>
        <w:jc w:val="both"/>
        <w:rPr>
          <w:rFonts w:ascii="Times New Roman" w:hAnsi="Times New Roman" w:cs="Times New Roman"/>
          <w:sz w:val="24"/>
          <w:szCs w:val="24"/>
        </w:rPr>
      </w:pPr>
    </w:p>
    <w:p w14:paraId="58041977" w14:textId="0DC170FB" w:rsidR="00DB2ED5" w:rsidRDefault="00DB2ED5" w:rsidP="0071498F">
      <w:pPr>
        <w:pStyle w:val="a5"/>
        <w:ind w:left="357" w:hanging="357"/>
        <w:jc w:val="both"/>
        <w:rPr>
          <w:rFonts w:ascii="Times New Roman" w:hAnsi="Times New Roman" w:cs="Times New Roman"/>
          <w:sz w:val="24"/>
          <w:szCs w:val="24"/>
        </w:rPr>
      </w:pPr>
    </w:p>
    <w:p w14:paraId="4D122A3E" w14:textId="70D2DCA8" w:rsidR="00DB2ED5" w:rsidRDefault="00DB2ED5" w:rsidP="0071498F">
      <w:pPr>
        <w:pStyle w:val="a5"/>
        <w:ind w:left="357" w:hanging="357"/>
        <w:jc w:val="both"/>
        <w:rPr>
          <w:rFonts w:ascii="Times New Roman" w:hAnsi="Times New Roman" w:cs="Times New Roman"/>
          <w:sz w:val="24"/>
          <w:szCs w:val="24"/>
        </w:rPr>
      </w:pPr>
    </w:p>
    <w:p w14:paraId="7FFBF5D9" w14:textId="28D2CA5E" w:rsidR="00DB2ED5" w:rsidRDefault="00DB2ED5" w:rsidP="0071498F">
      <w:pPr>
        <w:pStyle w:val="a5"/>
        <w:ind w:left="357" w:hanging="357"/>
        <w:jc w:val="both"/>
        <w:rPr>
          <w:rFonts w:ascii="Times New Roman" w:hAnsi="Times New Roman" w:cs="Times New Roman"/>
          <w:sz w:val="24"/>
          <w:szCs w:val="24"/>
        </w:rPr>
      </w:pPr>
    </w:p>
    <w:p w14:paraId="066BEBA5" w14:textId="57312485" w:rsidR="00DB2ED5" w:rsidRDefault="00DB2ED5" w:rsidP="0071498F">
      <w:pPr>
        <w:pStyle w:val="a5"/>
        <w:ind w:left="357" w:hanging="357"/>
        <w:jc w:val="both"/>
        <w:rPr>
          <w:rFonts w:ascii="Times New Roman" w:hAnsi="Times New Roman" w:cs="Times New Roman"/>
          <w:sz w:val="24"/>
          <w:szCs w:val="24"/>
        </w:rPr>
      </w:pPr>
    </w:p>
    <w:p w14:paraId="100A3C21" w14:textId="77777777" w:rsidR="00DB2ED5" w:rsidRDefault="00DB2ED5" w:rsidP="0071498F">
      <w:pPr>
        <w:pStyle w:val="a5"/>
        <w:ind w:left="357" w:hanging="357"/>
        <w:jc w:val="both"/>
        <w:rPr>
          <w:rFonts w:ascii="Times New Roman" w:hAnsi="Times New Roman" w:cs="Times New Roman"/>
          <w:sz w:val="24"/>
          <w:szCs w:val="24"/>
        </w:rPr>
      </w:pPr>
    </w:p>
    <w:p w14:paraId="77BCC686" w14:textId="77777777" w:rsidR="00DB2ED5" w:rsidRPr="00EE0755" w:rsidRDefault="00DB2ED5" w:rsidP="0071498F">
      <w:pPr>
        <w:pStyle w:val="a5"/>
        <w:ind w:left="357" w:hanging="357"/>
        <w:jc w:val="both"/>
        <w:rPr>
          <w:rFonts w:ascii="Times New Roman" w:hAnsi="Times New Roman" w:cs="Times New Roman"/>
          <w:sz w:val="24"/>
          <w:szCs w:val="24"/>
        </w:rPr>
      </w:pPr>
    </w:p>
    <w:p w14:paraId="77770D8A" w14:textId="0024493D" w:rsidR="00DB2ED5" w:rsidRDefault="00DB2ED5" w:rsidP="0071498F">
      <w:pPr>
        <w:pStyle w:val="a5"/>
        <w:ind w:left="357" w:hanging="357"/>
        <w:jc w:val="both"/>
        <w:rPr>
          <w:rFonts w:ascii="Times New Roman" w:hAnsi="Times New Roman" w:cs="Times New Roman"/>
          <w:sz w:val="24"/>
          <w:szCs w:val="24"/>
        </w:rPr>
      </w:pPr>
    </w:p>
    <w:p w14:paraId="5930CC17" w14:textId="71D7813E" w:rsidR="00DB2ED5" w:rsidRDefault="00DB2ED5" w:rsidP="0071498F">
      <w:pPr>
        <w:pStyle w:val="a5"/>
        <w:ind w:left="357" w:hanging="357"/>
        <w:jc w:val="both"/>
        <w:rPr>
          <w:rFonts w:ascii="Times New Roman" w:hAnsi="Times New Roman" w:cs="Times New Roman"/>
          <w:sz w:val="24"/>
          <w:szCs w:val="24"/>
        </w:rPr>
      </w:pPr>
    </w:p>
    <w:p w14:paraId="12A0FEED" w14:textId="195876EF" w:rsidR="000C30ED" w:rsidRDefault="000C30ED" w:rsidP="0071498F">
      <w:pPr>
        <w:jc w:val="both"/>
        <w:rPr>
          <w:rFonts w:ascii="Times New Roman" w:hAnsi="Times New Roman" w:cs="Times New Roman"/>
          <w:sz w:val="24"/>
          <w:szCs w:val="24"/>
        </w:rPr>
      </w:pPr>
    </w:p>
    <w:p w14:paraId="5AA85627" w14:textId="77777777" w:rsidR="00515CD3" w:rsidRDefault="00515CD3" w:rsidP="0071498F">
      <w:pPr>
        <w:jc w:val="both"/>
        <w:rPr>
          <w:rFonts w:ascii="Times New Roman" w:hAnsi="Times New Roman" w:cs="Times New Roman"/>
          <w:sz w:val="24"/>
          <w:szCs w:val="24"/>
        </w:rPr>
      </w:pPr>
    </w:p>
    <w:p w14:paraId="29D8981B" w14:textId="3B734DD0" w:rsidR="000C30ED" w:rsidRPr="00515CD3" w:rsidRDefault="62D67B9C" w:rsidP="0071498F">
      <w:pPr>
        <w:pStyle w:val="2"/>
        <w:numPr>
          <w:ilvl w:val="0"/>
          <w:numId w:val="7"/>
        </w:numPr>
        <w:ind w:left="284" w:hanging="284"/>
        <w:jc w:val="both"/>
        <w:rPr>
          <w:rFonts w:ascii="Times New Roman" w:hAnsi="Times New Roman" w:cs="Times New Roman"/>
          <w:b/>
          <w:bCs/>
          <w:color w:val="auto"/>
          <w:sz w:val="24"/>
          <w:szCs w:val="24"/>
        </w:rPr>
      </w:pPr>
      <w:r w:rsidRPr="00515CD3">
        <w:rPr>
          <w:rFonts w:ascii="Times New Roman" w:hAnsi="Times New Roman" w:cs="Times New Roman"/>
          <w:b/>
          <w:bCs/>
          <w:color w:val="auto"/>
          <w:sz w:val="24"/>
          <w:szCs w:val="24"/>
        </w:rPr>
        <w:lastRenderedPageBreak/>
        <w:t>Ανασκόπηση Βιβλιογραφίας</w:t>
      </w:r>
    </w:p>
    <w:p w14:paraId="57CAA470" w14:textId="77777777" w:rsidR="00A42D7E" w:rsidRDefault="00A42D7E" w:rsidP="0071498F">
      <w:pPr>
        <w:spacing w:before="240" w:after="240"/>
        <w:jc w:val="both"/>
      </w:pPr>
    </w:p>
    <w:p w14:paraId="565AE24C" w14:textId="1B2FE00D" w:rsidR="00515CD3" w:rsidRDefault="00515CD3" w:rsidP="0071498F">
      <w:pPr>
        <w:spacing w:before="240" w:after="240"/>
        <w:jc w:val="both"/>
        <w:sectPr w:rsidR="00515CD3" w:rsidSect="000C30ED">
          <w:type w:val="continuous"/>
          <w:pgSz w:w="11906" w:h="16838"/>
          <w:pgMar w:top="1440" w:right="1080" w:bottom="1440" w:left="1080" w:header="708" w:footer="708" w:gutter="0"/>
          <w:cols w:space="708"/>
          <w:titlePg/>
          <w:docGrid w:linePitch="360"/>
        </w:sectPr>
      </w:pPr>
    </w:p>
    <w:p w14:paraId="4844E233" w14:textId="5E17497B" w:rsidR="000C30ED" w:rsidRPr="00E47861" w:rsidRDefault="0071498F" w:rsidP="0071498F">
      <w:pPr>
        <w:spacing w:before="240" w:after="2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6" behindDoc="0" locked="0" layoutInCell="1" allowOverlap="1" wp14:anchorId="3E6AD311" wp14:editId="7C754466">
                <wp:simplePos x="0" y="0"/>
                <wp:positionH relativeFrom="column">
                  <wp:posOffset>-2540</wp:posOffset>
                </wp:positionH>
                <wp:positionV relativeFrom="paragraph">
                  <wp:posOffset>3343275</wp:posOffset>
                </wp:positionV>
                <wp:extent cx="2663190" cy="635"/>
                <wp:effectExtent l="0" t="0" r="0" b="0"/>
                <wp:wrapSquare wrapText="bothSides"/>
                <wp:docPr id="999295397" name="Πλαίσιο κειμένου 1"/>
                <wp:cNvGraphicFramePr/>
                <a:graphic xmlns:a="http://schemas.openxmlformats.org/drawingml/2006/main">
                  <a:graphicData uri="http://schemas.microsoft.com/office/word/2010/wordprocessingShape">
                    <wps:wsp>
                      <wps:cNvSpPr txBox="1"/>
                      <wps:spPr>
                        <a:xfrm>
                          <a:off x="0" y="0"/>
                          <a:ext cx="2663190" cy="635"/>
                        </a:xfrm>
                        <a:prstGeom prst="rect">
                          <a:avLst/>
                        </a:prstGeom>
                        <a:solidFill>
                          <a:prstClr val="white"/>
                        </a:solidFill>
                        <a:ln>
                          <a:noFill/>
                        </a:ln>
                      </wps:spPr>
                      <wps:txbx>
                        <w:txbxContent>
                          <w:p w14:paraId="4AD20691" w14:textId="193618B3" w:rsidR="0071498F" w:rsidRPr="000C7861" w:rsidRDefault="0071498F" w:rsidP="0071498F">
                            <w:pPr>
                              <w:pStyle w:val="a8"/>
                              <w:jc w:val="center"/>
                              <w:rPr>
                                <w:noProof/>
                                <w:sz w:val="22"/>
                                <w:szCs w:val="22"/>
                              </w:rPr>
                            </w:pPr>
                            <w:r>
                              <w:t xml:space="preserve">Εικόνα </w:t>
                            </w:r>
                            <w:r>
                              <w:fldChar w:fldCharType="begin"/>
                            </w:r>
                            <w:r>
                              <w:instrText>SEQ Εικόνα \* ARABIC</w:instrText>
                            </w:r>
                            <w:r>
                              <w:fldChar w:fldCharType="separate"/>
                            </w:r>
                            <w:r w:rsidR="00DA57F2">
                              <w:rPr>
                                <w:noProof/>
                              </w:rPr>
                              <w:t>1</w:t>
                            </w:r>
                            <w:r>
                              <w:fldChar w:fldCharType="end"/>
                            </w:r>
                            <w:r>
                              <w:t>: Αξίες που επηρεάζουν την εμπειρία χρήστη.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AD311" id="_x0000_t202" coordsize="21600,21600" o:spt="202" path="m,l,21600r21600,l21600,xe">
                <v:stroke joinstyle="miter"/>
                <v:path gradientshapeok="t" o:connecttype="rect"/>
              </v:shapetype>
              <v:shape id="Πλαίσιο κειμένου 1" o:spid="_x0000_s1026" type="#_x0000_t202" style="position:absolute;left:0;text-align:left;margin-left:-.2pt;margin-top:263.25pt;width:209.7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" stroked="f">
                <v:textbox style="mso-fit-shape-to-text:t" inset="0,0,0,0">
                  <w:txbxContent>
                    <w:p w14:paraId="4AD20691" w14:textId="193618B3" w:rsidR="0071498F" w:rsidRPr="000C7861" w:rsidRDefault="0071498F" w:rsidP="0071498F">
                      <w:pPr>
                        <w:pStyle w:val="a8"/>
                        <w:jc w:val="center"/>
                        <w:rPr>
                          <w:noProof/>
                          <w:sz w:val="22"/>
                          <w:szCs w:val="22"/>
                        </w:rPr>
                      </w:pPr>
                      <w:r>
                        <w:t xml:space="preserve">Εικόνα </w:t>
                      </w:r>
                      <w:r>
                        <w:fldChar w:fldCharType="begin"/>
                      </w:r>
                      <w:r>
                        <w:instrText>SEQ Εικόνα \* ARABIC</w:instrText>
                      </w:r>
                      <w:r>
                        <w:fldChar w:fldCharType="separate"/>
                      </w:r>
                      <w:r w:rsidR="00DA57F2">
                        <w:rPr>
                          <w:noProof/>
                        </w:rPr>
                        <w:t>1</w:t>
                      </w:r>
                      <w:r>
                        <w:fldChar w:fldCharType="end"/>
                      </w:r>
                      <w:r>
                        <w:t>: Αξίες που επηρεάζουν την εμπειρία χρήστη.</w:t>
                      </w:r>
                    </w:p>
                  </w:txbxContent>
                </v:textbox>
                <w10:wrap type="square"/>
              </v:shape>
            </w:pict>
          </mc:Fallback>
        </mc:AlternateContent>
      </w:r>
      <w:r>
        <w:rPr>
          <w:noProof/>
        </w:rPr>
        <w:drawing>
          <wp:anchor distT="0" distB="0" distL="114300" distR="114300" simplePos="0" relativeHeight="251658245" behindDoc="0" locked="0" layoutInCell="1" allowOverlap="1" wp14:anchorId="0AA9D0F2" wp14:editId="5C3F65E6">
            <wp:simplePos x="0" y="0"/>
            <wp:positionH relativeFrom="column">
              <wp:posOffset>-2540</wp:posOffset>
            </wp:positionH>
            <wp:positionV relativeFrom="paragraph">
              <wp:posOffset>2019935</wp:posOffset>
            </wp:positionV>
            <wp:extent cx="2663190" cy="1266190"/>
            <wp:effectExtent l="19050" t="19050" r="22860" b="10160"/>
            <wp:wrapSquare wrapText="bothSides"/>
            <wp:docPr id="19690757" name="Εικόνα 19690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l="48672"/>
                    <a:stretch/>
                  </pic:blipFill>
                  <pic:spPr bwMode="auto">
                    <a:xfrm>
                      <a:off x="0" y="0"/>
                      <a:ext cx="2663190" cy="12661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4" behindDoc="0" locked="0" layoutInCell="1" allowOverlap="1" wp14:anchorId="4A54A003" wp14:editId="64B8BD8F">
            <wp:simplePos x="0" y="0"/>
            <wp:positionH relativeFrom="column">
              <wp:posOffset>-2540</wp:posOffset>
            </wp:positionH>
            <wp:positionV relativeFrom="paragraph">
              <wp:posOffset>665480</wp:posOffset>
            </wp:positionV>
            <wp:extent cx="2663190" cy="1355090"/>
            <wp:effectExtent l="19050" t="19050" r="22860" b="16510"/>
            <wp:wrapSquare wrapText="bothSides"/>
            <wp:docPr id="1991404338" name="Εικόνα 199140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r="51039"/>
                    <a:stretch/>
                  </pic:blipFill>
                  <pic:spPr bwMode="auto">
                    <a:xfrm>
                      <a:off x="0" y="0"/>
                      <a:ext cx="2663190" cy="13550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5763C548" w:rsidRPr="5763C548">
        <w:rPr>
          <w:rFonts w:ascii="Times New Roman" w:eastAsia="Times New Roman" w:hAnsi="Times New Roman" w:cs="Times New Roman"/>
          <w:sz w:val="24"/>
          <w:szCs w:val="24"/>
        </w:rPr>
        <w:t>Η εμπειρία αυτή επηρεάζεται από πολλούς παράγοντες, οι σημαντικότεροι από αυτούς είναι.</w:t>
      </w:r>
    </w:p>
    <w:p w14:paraId="7E1FC085" w14:textId="21266C7F" w:rsidR="000C30ED" w:rsidRPr="0071498F" w:rsidRDefault="000C30ED" w:rsidP="0071498F">
      <w:pPr>
        <w:spacing w:before="240" w:after="240"/>
        <w:jc w:val="both"/>
      </w:pPr>
    </w:p>
    <w:p w14:paraId="0025C6AD" w14:textId="72D6EB7B" w:rsidR="000C30ED" w:rsidRPr="00E47861" w:rsidRDefault="24642E51" w:rsidP="0071498F">
      <w:pPr>
        <w:spacing w:before="240" w:after="240"/>
        <w:jc w:val="both"/>
        <w:rPr>
          <w:rFonts w:ascii="Times New Roman" w:eastAsia="Times New Roman" w:hAnsi="Times New Roman" w:cs="Times New Roman"/>
          <w:b/>
          <w:bCs/>
          <w:sz w:val="24"/>
          <w:szCs w:val="24"/>
          <w:u w:val="single"/>
        </w:rPr>
      </w:pPr>
      <w:r w:rsidRPr="24642E51">
        <w:rPr>
          <w:rFonts w:ascii="Times New Roman" w:eastAsia="Times New Roman" w:hAnsi="Times New Roman" w:cs="Times New Roman"/>
          <w:b/>
          <w:bCs/>
          <w:sz w:val="24"/>
          <w:szCs w:val="24"/>
          <w:u w:val="single"/>
        </w:rPr>
        <w:t>2.1 Εξέλιξη του UX</w:t>
      </w:r>
    </w:p>
    <w:p w14:paraId="3411C4FC" w14:textId="379B2A3B" w:rsidR="000C30ED" w:rsidRPr="00E47861" w:rsidRDefault="5763C548" w:rsidP="0071498F">
      <w:pPr>
        <w:spacing w:before="240" w:after="240"/>
        <w:jc w:val="both"/>
        <w:rPr>
          <w:rFonts w:ascii="Times New Roman" w:eastAsia="Times New Roman" w:hAnsi="Times New Roman" w:cs="Times New Roman"/>
          <w:sz w:val="24"/>
          <w:szCs w:val="24"/>
        </w:rPr>
      </w:pPr>
      <w:r w:rsidRPr="5763C548">
        <w:rPr>
          <w:rFonts w:ascii="Times New Roman" w:eastAsia="Times New Roman" w:hAnsi="Times New Roman" w:cs="Times New Roman"/>
          <w:sz w:val="24"/>
          <w:szCs w:val="24"/>
        </w:rPr>
        <w:t xml:space="preserve">Έχει εξελιχθεί σημαντικά τις τελευταίες δεκαετίες,  μεταμορφώνοντας τον τρόπο με τον οποίο σχεδιάζονται και αξιολογούνται τα </w:t>
      </w:r>
      <w:proofErr w:type="spellStart"/>
      <w:r w:rsidRPr="5763C548">
        <w:rPr>
          <w:rFonts w:ascii="Times New Roman" w:eastAsia="Times New Roman" w:hAnsi="Times New Roman" w:cs="Times New Roman"/>
          <w:sz w:val="24"/>
          <w:szCs w:val="24"/>
        </w:rPr>
        <w:t>διαδραστικά</w:t>
      </w:r>
      <w:proofErr w:type="spellEnd"/>
      <w:r w:rsidRPr="5763C548">
        <w:rPr>
          <w:rFonts w:ascii="Times New Roman" w:eastAsia="Times New Roman" w:hAnsi="Times New Roman" w:cs="Times New Roman"/>
          <w:sz w:val="24"/>
          <w:szCs w:val="24"/>
        </w:rPr>
        <w:t xml:space="preserve"> συστήματα. Όπως επισημαίνει ο </w:t>
      </w:r>
      <w:r w:rsidRPr="5763C548">
        <w:rPr>
          <w:rFonts w:ascii="Times New Roman" w:eastAsia="Times New Roman" w:hAnsi="Times New Roman" w:cs="Times New Roman"/>
          <w:color w:val="0070C0"/>
          <w:sz w:val="24"/>
          <w:szCs w:val="24"/>
        </w:rPr>
        <w:t xml:space="preserve">( </w:t>
      </w:r>
      <w:proofErr w:type="spellStart"/>
      <w:r w:rsidRPr="5763C548">
        <w:rPr>
          <w:rFonts w:ascii="Times New Roman" w:eastAsia="Times New Roman" w:hAnsi="Times New Roman" w:cs="Times New Roman"/>
          <w:color w:val="0070C0"/>
          <w:sz w:val="24"/>
          <w:szCs w:val="24"/>
        </w:rPr>
        <w:t>Gray</w:t>
      </w:r>
      <w:proofErr w:type="spellEnd"/>
      <w:r w:rsidRPr="5763C548">
        <w:rPr>
          <w:rFonts w:ascii="Times New Roman" w:eastAsia="Times New Roman" w:hAnsi="Times New Roman" w:cs="Times New Roman"/>
          <w:color w:val="0070C0"/>
          <w:sz w:val="24"/>
          <w:szCs w:val="24"/>
        </w:rPr>
        <w:t xml:space="preserve"> , 2014 ) [5] </w:t>
      </w:r>
      <w:r w:rsidRPr="5763C548">
        <w:rPr>
          <w:rFonts w:ascii="Times New Roman" w:eastAsia="Times New Roman" w:hAnsi="Times New Roman" w:cs="Times New Roman"/>
          <w:sz w:val="24"/>
          <w:szCs w:val="24"/>
        </w:rPr>
        <w:t xml:space="preserve">, την τελευταία </w:t>
      </w:r>
      <w:proofErr w:type="spellStart"/>
      <w:r w:rsidRPr="5763C548">
        <w:rPr>
          <w:rFonts w:ascii="Times New Roman" w:eastAsia="Times New Roman" w:hAnsi="Times New Roman" w:cs="Times New Roman"/>
          <w:sz w:val="24"/>
          <w:szCs w:val="24"/>
        </w:rPr>
        <w:t>δεκατία</w:t>
      </w:r>
      <w:proofErr w:type="spellEnd"/>
      <w:r w:rsidRPr="5763C548">
        <w:rPr>
          <w:rFonts w:ascii="Times New Roman" w:eastAsia="Times New Roman" w:hAnsi="Times New Roman" w:cs="Times New Roman"/>
          <w:sz w:val="24"/>
          <w:szCs w:val="24"/>
        </w:rPr>
        <w:t xml:space="preserve"> έχει παρατηρηθεί μια δραματική αλλαγή στην υιοθέτηση πρακτικών UX σε διάφορους κλάδους, με αυξανόμενη ζήτηση για εξειδικευμένους επαγγελματίες και επέκταση των προγραμμάτων εκπαίδευσης στο σχεδιασμό </w:t>
      </w:r>
      <w:proofErr w:type="spellStart"/>
      <w:r w:rsidRPr="5763C548">
        <w:rPr>
          <w:rFonts w:ascii="Times New Roman" w:eastAsia="Times New Roman" w:hAnsi="Times New Roman" w:cs="Times New Roman"/>
          <w:sz w:val="24"/>
          <w:szCs w:val="24"/>
        </w:rPr>
        <w:t>διεπαφών</w:t>
      </w:r>
      <w:proofErr w:type="spellEnd"/>
      <w:r w:rsidRPr="5763C548">
        <w:rPr>
          <w:rFonts w:ascii="Times New Roman" w:eastAsia="Times New Roman" w:hAnsi="Times New Roman" w:cs="Times New Roman"/>
          <w:sz w:val="24"/>
          <w:szCs w:val="24"/>
        </w:rPr>
        <w:t xml:space="preserve"> και την έρευνα χρηστών. Η εξέλιξη του UX  μπορεί να χαρτογραφηθεί σε τρείς βασικούς </w:t>
      </w:r>
      <w:proofErr w:type="spellStart"/>
      <w:r w:rsidRPr="5763C548">
        <w:rPr>
          <w:rFonts w:ascii="Times New Roman" w:eastAsia="Times New Roman" w:hAnsi="Times New Roman" w:cs="Times New Roman"/>
          <w:sz w:val="24"/>
          <w:szCs w:val="24"/>
        </w:rPr>
        <w:t>περίοδους</w:t>
      </w:r>
      <w:proofErr w:type="spellEnd"/>
      <w:r w:rsidRPr="5763C548">
        <w:rPr>
          <w:rFonts w:ascii="Times New Roman" w:eastAsia="Times New Roman" w:hAnsi="Times New Roman" w:cs="Times New Roman"/>
          <w:sz w:val="24"/>
          <w:szCs w:val="24"/>
        </w:rPr>
        <w:t xml:space="preserve"> , όπως </w:t>
      </w:r>
      <w:proofErr w:type="spellStart"/>
      <w:r w:rsidRPr="5763C548">
        <w:rPr>
          <w:rFonts w:ascii="Times New Roman" w:eastAsia="Times New Roman" w:hAnsi="Times New Roman" w:cs="Times New Roman"/>
          <w:sz w:val="24"/>
          <w:szCs w:val="24"/>
        </w:rPr>
        <w:t>δεκατίες</w:t>
      </w:r>
      <w:proofErr w:type="spellEnd"/>
      <w:r w:rsidRPr="5763C548">
        <w:rPr>
          <w:rFonts w:ascii="Times New Roman" w:eastAsia="Times New Roman" w:hAnsi="Times New Roman" w:cs="Times New Roman"/>
          <w:sz w:val="24"/>
          <w:szCs w:val="24"/>
        </w:rPr>
        <w:t xml:space="preserve"> του 1980-1990 ,  1990 - 2000 και σίγουρα μέσα της δεκαετίας 2000 μέχρι και σήμερα. Στην πρώτη περίοδο το επίκεντρο ήταν κυρίως στην </w:t>
      </w:r>
      <w:proofErr w:type="spellStart"/>
      <w:r w:rsidRPr="5763C548">
        <w:rPr>
          <w:rFonts w:ascii="Times New Roman" w:eastAsia="Times New Roman" w:hAnsi="Times New Roman" w:cs="Times New Roman"/>
          <w:sz w:val="24"/>
          <w:szCs w:val="24"/>
        </w:rPr>
        <w:t>αλλήλεπιδραση</w:t>
      </w:r>
      <w:proofErr w:type="spellEnd"/>
      <w:r w:rsidRPr="5763C548">
        <w:rPr>
          <w:rFonts w:ascii="Times New Roman" w:eastAsia="Times New Roman" w:hAnsi="Times New Roman" w:cs="Times New Roman"/>
          <w:sz w:val="24"/>
          <w:szCs w:val="24"/>
        </w:rPr>
        <w:t xml:space="preserve"> ανθρώπου - υπολογιστή και την ευχρηστία άπλα να μπορούν να λειτουργήσουν έναν υπολογιστή.</w:t>
      </w:r>
    </w:p>
    <w:p w14:paraId="7B6388E2" w14:textId="4C80CCAB" w:rsidR="000C30ED" w:rsidRPr="00E47861" w:rsidRDefault="3A817519" w:rsidP="0071498F">
      <w:pPr>
        <w:spacing w:before="240" w:after="240"/>
        <w:jc w:val="both"/>
        <w:rPr>
          <w:rFonts w:ascii="Times New Roman" w:eastAsia="Times New Roman" w:hAnsi="Times New Roman" w:cs="Times New Roman"/>
          <w:sz w:val="24"/>
          <w:szCs w:val="24"/>
        </w:rPr>
      </w:pPr>
      <w:r w:rsidRPr="3A817519">
        <w:rPr>
          <w:rFonts w:ascii="Times New Roman" w:eastAsia="Times New Roman" w:hAnsi="Times New Roman" w:cs="Times New Roman"/>
          <w:sz w:val="24"/>
          <w:szCs w:val="24"/>
        </w:rPr>
        <w:t xml:space="preserve"> Ο </w:t>
      </w:r>
      <w:proofErr w:type="spellStart"/>
      <w:r w:rsidRPr="3A817519">
        <w:rPr>
          <w:rFonts w:ascii="Times New Roman" w:eastAsia="Times New Roman" w:hAnsi="Times New Roman" w:cs="Times New Roman"/>
          <w:sz w:val="24"/>
          <w:szCs w:val="24"/>
        </w:rPr>
        <w:t>Donald</w:t>
      </w:r>
      <w:proofErr w:type="spellEnd"/>
      <w:r w:rsidRPr="3A817519">
        <w:rPr>
          <w:rFonts w:ascii="Times New Roman" w:eastAsia="Times New Roman" w:hAnsi="Times New Roman" w:cs="Times New Roman"/>
          <w:sz w:val="24"/>
          <w:szCs w:val="24"/>
        </w:rPr>
        <w:t xml:space="preserve"> </w:t>
      </w:r>
      <w:proofErr w:type="spellStart"/>
      <w:r w:rsidRPr="3A817519">
        <w:rPr>
          <w:rFonts w:ascii="Times New Roman" w:eastAsia="Times New Roman" w:hAnsi="Times New Roman" w:cs="Times New Roman"/>
          <w:sz w:val="24"/>
          <w:szCs w:val="24"/>
        </w:rPr>
        <w:t>Norman</w:t>
      </w:r>
      <w:proofErr w:type="spellEnd"/>
      <w:r w:rsidRPr="3A817519">
        <w:rPr>
          <w:rFonts w:ascii="Times New Roman" w:eastAsia="Times New Roman" w:hAnsi="Times New Roman" w:cs="Times New Roman"/>
          <w:sz w:val="24"/>
          <w:szCs w:val="24"/>
        </w:rPr>
        <w:t xml:space="preserve"> με το έργο του για τον ανθρωποκεντρικό σχεδιασμό έθεσε τις βάσεις </w:t>
      </w:r>
      <w:r w:rsidRPr="3A817519">
        <w:rPr>
          <w:rFonts w:ascii="Times New Roman" w:eastAsia="Times New Roman" w:hAnsi="Times New Roman" w:cs="Times New Roman"/>
          <w:sz w:val="24"/>
          <w:szCs w:val="24"/>
        </w:rPr>
        <w:t xml:space="preserve">για μια πιο ολιστική προσέγγιση </w:t>
      </w:r>
      <w:r w:rsidRPr="3A817519">
        <w:rPr>
          <w:rFonts w:ascii="Times New Roman" w:eastAsia="Times New Roman" w:hAnsi="Times New Roman" w:cs="Times New Roman"/>
          <w:color w:val="0070C0"/>
          <w:sz w:val="24"/>
          <w:szCs w:val="24"/>
        </w:rPr>
        <w:t>(</w:t>
      </w:r>
      <w:proofErr w:type="spellStart"/>
      <w:r w:rsidRPr="3A817519">
        <w:rPr>
          <w:rFonts w:ascii="Times New Roman" w:eastAsia="Times New Roman" w:hAnsi="Times New Roman" w:cs="Times New Roman"/>
          <w:color w:val="0070C0"/>
          <w:sz w:val="24"/>
          <w:szCs w:val="24"/>
        </w:rPr>
        <w:t>Schön</w:t>
      </w:r>
      <w:proofErr w:type="spellEnd"/>
      <w:r w:rsidRPr="3A817519">
        <w:rPr>
          <w:rFonts w:ascii="Times New Roman" w:eastAsia="Times New Roman" w:hAnsi="Times New Roman" w:cs="Times New Roman"/>
          <w:color w:val="0070C0"/>
          <w:sz w:val="24"/>
          <w:szCs w:val="24"/>
        </w:rPr>
        <w:t xml:space="preserve">, 1983, όπως αναφέρεται στο </w:t>
      </w:r>
      <w:proofErr w:type="spellStart"/>
      <w:r w:rsidRPr="3A817519">
        <w:rPr>
          <w:rFonts w:ascii="Times New Roman" w:eastAsia="Times New Roman" w:hAnsi="Times New Roman" w:cs="Times New Roman"/>
          <w:color w:val="0070C0"/>
          <w:sz w:val="24"/>
          <w:szCs w:val="24"/>
        </w:rPr>
        <w:t>Gray</w:t>
      </w:r>
      <w:proofErr w:type="spellEnd"/>
      <w:r w:rsidRPr="3A817519">
        <w:rPr>
          <w:rFonts w:ascii="Times New Roman" w:eastAsia="Times New Roman" w:hAnsi="Times New Roman" w:cs="Times New Roman"/>
          <w:color w:val="0070C0"/>
          <w:sz w:val="24"/>
          <w:szCs w:val="24"/>
        </w:rPr>
        <w:t>, 2014)[5]</w:t>
      </w:r>
      <w:r w:rsidRPr="3A817519">
        <w:rPr>
          <w:rFonts w:ascii="Times New Roman" w:eastAsia="Times New Roman" w:hAnsi="Times New Roman" w:cs="Times New Roman"/>
          <w:sz w:val="24"/>
          <w:szCs w:val="24"/>
        </w:rPr>
        <w:t xml:space="preserve"> . Στα μέσα δεκαετίας του 1990 έως και τις αρχές του 2000 μια μετάβαση </w:t>
      </w:r>
      <w:proofErr w:type="spellStart"/>
      <w:r w:rsidRPr="3A817519">
        <w:rPr>
          <w:rFonts w:ascii="Times New Roman" w:eastAsia="Times New Roman" w:hAnsi="Times New Roman" w:cs="Times New Roman"/>
          <w:sz w:val="24"/>
          <w:szCs w:val="24"/>
        </w:rPr>
        <w:t>άπο</w:t>
      </w:r>
      <w:proofErr w:type="spellEnd"/>
      <w:r w:rsidRPr="3A817519">
        <w:rPr>
          <w:rFonts w:ascii="Times New Roman" w:eastAsia="Times New Roman" w:hAnsi="Times New Roman" w:cs="Times New Roman"/>
          <w:sz w:val="24"/>
          <w:szCs w:val="24"/>
        </w:rPr>
        <w:t xml:space="preserve"> την </w:t>
      </w:r>
      <w:proofErr w:type="spellStart"/>
      <w:r w:rsidRPr="3A817519">
        <w:rPr>
          <w:rFonts w:ascii="Times New Roman" w:eastAsia="Times New Roman" w:hAnsi="Times New Roman" w:cs="Times New Roman"/>
          <w:sz w:val="24"/>
          <w:szCs w:val="24"/>
        </w:rPr>
        <w:t>άπλη</w:t>
      </w:r>
      <w:proofErr w:type="spellEnd"/>
      <w:r w:rsidRPr="3A817519">
        <w:rPr>
          <w:rFonts w:ascii="Times New Roman" w:eastAsia="Times New Roman" w:hAnsi="Times New Roman" w:cs="Times New Roman"/>
          <w:sz w:val="24"/>
          <w:szCs w:val="24"/>
        </w:rPr>
        <w:t xml:space="preserve"> </w:t>
      </w:r>
      <w:proofErr w:type="spellStart"/>
      <w:r w:rsidRPr="3A817519">
        <w:rPr>
          <w:rFonts w:ascii="Times New Roman" w:eastAsia="Times New Roman" w:hAnsi="Times New Roman" w:cs="Times New Roman"/>
          <w:sz w:val="24"/>
          <w:szCs w:val="24"/>
        </w:rPr>
        <w:t>λειοτυργία</w:t>
      </w:r>
      <w:proofErr w:type="spellEnd"/>
      <w:r w:rsidRPr="3A817519">
        <w:rPr>
          <w:rFonts w:ascii="Times New Roman" w:eastAsia="Times New Roman" w:hAnsi="Times New Roman" w:cs="Times New Roman"/>
          <w:sz w:val="24"/>
          <w:szCs w:val="24"/>
        </w:rPr>
        <w:t xml:space="preserve"> ενός </w:t>
      </w:r>
      <w:proofErr w:type="spellStart"/>
      <w:r w:rsidRPr="3A817519">
        <w:rPr>
          <w:rFonts w:ascii="Times New Roman" w:eastAsia="Times New Roman" w:hAnsi="Times New Roman" w:cs="Times New Roman"/>
          <w:sz w:val="24"/>
          <w:szCs w:val="24"/>
        </w:rPr>
        <w:t>υπολογίστη</w:t>
      </w:r>
      <w:proofErr w:type="spellEnd"/>
      <w:r w:rsidRPr="3A817519">
        <w:rPr>
          <w:rFonts w:ascii="Times New Roman" w:eastAsia="Times New Roman" w:hAnsi="Times New Roman" w:cs="Times New Roman"/>
          <w:sz w:val="24"/>
          <w:szCs w:val="24"/>
        </w:rPr>
        <w:t xml:space="preserve"> στην </w:t>
      </w:r>
      <w:proofErr w:type="spellStart"/>
      <w:r w:rsidRPr="3A817519">
        <w:rPr>
          <w:rFonts w:ascii="Times New Roman" w:eastAsia="Times New Roman" w:hAnsi="Times New Roman" w:cs="Times New Roman"/>
          <w:sz w:val="24"/>
          <w:szCs w:val="24"/>
        </w:rPr>
        <w:t>ευρήτερη</w:t>
      </w:r>
      <w:proofErr w:type="spellEnd"/>
      <w:r w:rsidRPr="3A817519">
        <w:rPr>
          <w:rFonts w:ascii="Times New Roman" w:eastAsia="Times New Roman" w:hAnsi="Times New Roman" w:cs="Times New Roman"/>
          <w:sz w:val="24"/>
          <w:szCs w:val="24"/>
        </w:rPr>
        <w:t xml:space="preserve"> </w:t>
      </w:r>
      <w:proofErr w:type="spellStart"/>
      <w:r w:rsidRPr="3A817519">
        <w:rPr>
          <w:rFonts w:ascii="Times New Roman" w:eastAsia="Times New Roman" w:hAnsi="Times New Roman" w:cs="Times New Roman"/>
          <w:sz w:val="24"/>
          <w:szCs w:val="24"/>
        </w:rPr>
        <w:t>εμπιρεία</w:t>
      </w:r>
      <w:proofErr w:type="spellEnd"/>
      <w:r w:rsidRPr="3A817519">
        <w:rPr>
          <w:rFonts w:ascii="Times New Roman" w:eastAsia="Times New Roman" w:hAnsi="Times New Roman" w:cs="Times New Roman"/>
          <w:sz w:val="24"/>
          <w:szCs w:val="24"/>
        </w:rPr>
        <w:t xml:space="preserve"> του χρήστη . Η συνεισφορά του </w:t>
      </w:r>
      <w:proofErr w:type="spellStart"/>
      <w:r w:rsidRPr="3A817519">
        <w:rPr>
          <w:rFonts w:ascii="Times New Roman" w:eastAsia="Times New Roman" w:hAnsi="Times New Roman" w:cs="Times New Roman"/>
          <w:sz w:val="24"/>
          <w:szCs w:val="24"/>
        </w:rPr>
        <w:t>Marc</w:t>
      </w:r>
      <w:proofErr w:type="spellEnd"/>
      <w:r w:rsidRPr="3A817519">
        <w:rPr>
          <w:rFonts w:ascii="Times New Roman" w:eastAsia="Times New Roman" w:hAnsi="Times New Roman" w:cs="Times New Roman"/>
          <w:sz w:val="24"/>
          <w:szCs w:val="24"/>
        </w:rPr>
        <w:t xml:space="preserve"> </w:t>
      </w:r>
      <w:proofErr w:type="spellStart"/>
      <w:r w:rsidRPr="3A817519">
        <w:rPr>
          <w:rFonts w:ascii="Times New Roman" w:eastAsia="Times New Roman" w:hAnsi="Times New Roman" w:cs="Times New Roman"/>
          <w:sz w:val="24"/>
          <w:szCs w:val="24"/>
        </w:rPr>
        <w:t>Hassenzahl</w:t>
      </w:r>
      <w:proofErr w:type="spellEnd"/>
      <w:r w:rsidRPr="3A817519">
        <w:rPr>
          <w:rFonts w:ascii="Times New Roman" w:eastAsia="Times New Roman" w:hAnsi="Times New Roman" w:cs="Times New Roman"/>
          <w:sz w:val="24"/>
          <w:szCs w:val="24"/>
        </w:rPr>
        <w:t xml:space="preserve"> στην </w:t>
      </w:r>
      <w:proofErr w:type="spellStart"/>
      <w:r w:rsidRPr="3A817519">
        <w:rPr>
          <w:rFonts w:ascii="Times New Roman" w:eastAsia="Times New Roman" w:hAnsi="Times New Roman" w:cs="Times New Roman"/>
          <w:sz w:val="24"/>
          <w:szCs w:val="24"/>
        </w:rPr>
        <w:t>κατανοήση</w:t>
      </w:r>
      <w:proofErr w:type="spellEnd"/>
      <w:r w:rsidRPr="3A817519">
        <w:rPr>
          <w:rFonts w:ascii="Times New Roman" w:eastAsia="Times New Roman" w:hAnsi="Times New Roman" w:cs="Times New Roman"/>
          <w:sz w:val="24"/>
          <w:szCs w:val="24"/>
        </w:rPr>
        <w:t xml:space="preserve"> του UX εισήγαγε συναισθήματά καθώς και μεθοδολογία σκέψης  στο σχεδιασμό , διευρύνοντας το πεδίο πέρα από τη λειτουργική αποδοτικότητα. Όπως υποστηρίζει ο </w:t>
      </w:r>
      <w:r w:rsidRPr="3A817519">
        <w:rPr>
          <w:rFonts w:ascii="Times New Roman" w:eastAsia="Times New Roman" w:hAnsi="Times New Roman" w:cs="Times New Roman"/>
          <w:color w:val="0070C0"/>
          <w:sz w:val="24"/>
          <w:szCs w:val="24"/>
        </w:rPr>
        <w:t>(Cross 2004 )[5]</w:t>
      </w:r>
      <w:r w:rsidRPr="3A817519">
        <w:rPr>
          <w:rFonts w:ascii="Times New Roman" w:eastAsia="Times New Roman" w:hAnsi="Times New Roman" w:cs="Times New Roman"/>
          <w:sz w:val="24"/>
          <w:szCs w:val="24"/>
        </w:rPr>
        <w:t xml:space="preserve">  , η εξειδίκευση στο σχεδιασμό απαιτεί όχι μόνο τεχνικές γνώσεις αλλά και την ικανότητα να αντιμετωπίζονται σύνθετα προβλήματα με δημιουργικό τρόπο.</w:t>
      </w:r>
    </w:p>
    <w:p w14:paraId="55A8FBFC" w14:textId="68B022DA" w:rsidR="000C30ED" w:rsidRPr="00E47861" w:rsidRDefault="3A817519" w:rsidP="0071498F">
      <w:pPr>
        <w:spacing w:before="240" w:after="240"/>
        <w:jc w:val="both"/>
        <w:rPr>
          <w:rFonts w:ascii="Times New Roman" w:eastAsia="Times New Roman" w:hAnsi="Times New Roman" w:cs="Times New Roman"/>
          <w:sz w:val="24"/>
          <w:szCs w:val="24"/>
        </w:rPr>
      </w:pPr>
      <w:r w:rsidRPr="3A817519">
        <w:rPr>
          <w:rFonts w:ascii="Times New Roman" w:eastAsia="Times New Roman" w:hAnsi="Times New Roman" w:cs="Times New Roman"/>
          <w:sz w:val="24"/>
          <w:szCs w:val="24"/>
        </w:rPr>
        <w:t xml:space="preserve"> </w:t>
      </w:r>
      <w:proofErr w:type="spellStart"/>
      <w:r w:rsidRPr="3A817519">
        <w:rPr>
          <w:rFonts w:ascii="Times New Roman" w:eastAsia="Times New Roman" w:hAnsi="Times New Roman" w:cs="Times New Roman"/>
          <w:sz w:val="24"/>
          <w:szCs w:val="24"/>
        </w:rPr>
        <w:t>Άπο</w:t>
      </w:r>
      <w:proofErr w:type="spellEnd"/>
      <w:r w:rsidRPr="3A817519">
        <w:rPr>
          <w:rFonts w:ascii="Times New Roman" w:eastAsia="Times New Roman" w:hAnsi="Times New Roman" w:cs="Times New Roman"/>
          <w:sz w:val="24"/>
          <w:szCs w:val="24"/>
        </w:rPr>
        <w:t xml:space="preserve"> τα μέσα της δεκαετίας του 2000 μέχρι σήμερα , το UX  έχει εξελιχθεί σε μια ολοκληρωμένη προσέγγιση που ενσωματώνει πολλαπλές διαστάσεις της εμπειρίας χρήστη. Η σύγχρονη άποψη βλέπει την εμπειρία χρήστη σαν ένα πολύπλοκο σύστημα που δεν αφορά μόνο τη </w:t>
      </w:r>
      <w:proofErr w:type="spellStart"/>
      <w:r w:rsidRPr="3A817519">
        <w:rPr>
          <w:rFonts w:ascii="Times New Roman" w:eastAsia="Times New Roman" w:hAnsi="Times New Roman" w:cs="Times New Roman"/>
          <w:sz w:val="24"/>
          <w:szCs w:val="24"/>
        </w:rPr>
        <w:t>διεπαφή</w:t>
      </w:r>
      <w:proofErr w:type="spellEnd"/>
      <w:r w:rsidRPr="3A817519">
        <w:rPr>
          <w:rFonts w:ascii="Times New Roman" w:eastAsia="Times New Roman" w:hAnsi="Times New Roman" w:cs="Times New Roman"/>
          <w:sz w:val="24"/>
          <w:szCs w:val="24"/>
        </w:rPr>
        <w:t>, αλλά και το γενικότερο πλαίσιο χρήσης, τα συναισθήματα του χρήστη και τις κοινωνικές πλευρές της αλληλεπίδρασης. Σύμφωνα με τους</w:t>
      </w:r>
      <w:r w:rsidRPr="3A817519">
        <w:rPr>
          <w:rFonts w:ascii="Times New Roman" w:eastAsia="Times New Roman" w:hAnsi="Times New Roman" w:cs="Times New Roman"/>
          <w:color w:val="0070C0"/>
          <w:sz w:val="24"/>
          <w:szCs w:val="24"/>
        </w:rPr>
        <w:t xml:space="preserve"> ( </w:t>
      </w:r>
      <w:proofErr w:type="spellStart"/>
      <w:r w:rsidRPr="3A817519">
        <w:rPr>
          <w:rFonts w:ascii="Times New Roman" w:eastAsia="Times New Roman" w:hAnsi="Times New Roman" w:cs="Times New Roman"/>
          <w:color w:val="0070C0"/>
          <w:sz w:val="24"/>
          <w:szCs w:val="24"/>
        </w:rPr>
        <w:t>Nelson</w:t>
      </w:r>
      <w:proofErr w:type="spellEnd"/>
      <w:r w:rsidRPr="3A817519">
        <w:rPr>
          <w:rFonts w:ascii="Times New Roman" w:eastAsia="Times New Roman" w:hAnsi="Times New Roman" w:cs="Times New Roman"/>
          <w:color w:val="0070C0"/>
          <w:sz w:val="24"/>
          <w:szCs w:val="24"/>
        </w:rPr>
        <w:t xml:space="preserve"> και </w:t>
      </w:r>
      <w:proofErr w:type="spellStart"/>
      <w:r w:rsidRPr="3A817519">
        <w:rPr>
          <w:rFonts w:ascii="Times New Roman" w:eastAsia="Times New Roman" w:hAnsi="Times New Roman" w:cs="Times New Roman"/>
          <w:color w:val="0070C0"/>
          <w:sz w:val="24"/>
          <w:szCs w:val="24"/>
        </w:rPr>
        <w:t>Stolterman</w:t>
      </w:r>
      <w:proofErr w:type="spellEnd"/>
      <w:r w:rsidRPr="3A817519">
        <w:rPr>
          <w:rFonts w:ascii="Times New Roman" w:eastAsia="Times New Roman" w:hAnsi="Times New Roman" w:cs="Times New Roman"/>
          <w:color w:val="0070C0"/>
          <w:sz w:val="24"/>
          <w:szCs w:val="24"/>
        </w:rPr>
        <w:t xml:space="preserve"> (2012) )[5]</w:t>
      </w:r>
      <w:r w:rsidRPr="3A817519">
        <w:rPr>
          <w:rFonts w:ascii="Times New Roman" w:eastAsia="Times New Roman" w:hAnsi="Times New Roman" w:cs="Times New Roman"/>
          <w:sz w:val="24"/>
          <w:szCs w:val="24"/>
        </w:rPr>
        <w:t xml:space="preserve"> , όπως αναφέρεται στην έρευνα του </w:t>
      </w:r>
      <w:proofErr w:type="spellStart"/>
      <w:r w:rsidRPr="3A817519">
        <w:rPr>
          <w:rFonts w:ascii="Times New Roman" w:eastAsia="Times New Roman" w:hAnsi="Times New Roman" w:cs="Times New Roman"/>
          <w:sz w:val="24"/>
          <w:szCs w:val="24"/>
        </w:rPr>
        <w:t>Gray</w:t>
      </w:r>
      <w:proofErr w:type="spellEnd"/>
      <w:r w:rsidRPr="3A817519">
        <w:rPr>
          <w:rFonts w:ascii="Times New Roman" w:eastAsia="Times New Roman" w:hAnsi="Times New Roman" w:cs="Times New Roman"/>
          <w:sz w:val="24"/>
          <w:szCs w:val="24"/>
        </w:rPr>
        <w:t xml:space="preserve"> (2014), το σύγχρονο UX χρειάζεται μια </w:t>
      </w:r>
      <w:proofErr w:type="spellStart"/>
      <w:r w:rsidRPr="3A817519">
        <w:rPr>
          <w:rFonts w:ascii="Times New Roman" w:eastAsia="Times New Roman" w:hAnsi="Times New Roman" w:cs="Times New Roman"/>
          <w:sz w:val="24"/>
          <w:szCs w:val="24"/>
        </w:rPr>
        <w:t>στοχευμένη</w:t>
      </w:r>
      <w:proofErr w:type="spellEnd"/>
      <w:r w:rsidRPr="3A817519">
        <w:rPr>
          <w:rFonts w:ascii="Times New Roman" w:eastAsia="Times New Roman" w:hAnsi="Times New Roman" w:cs="Times New Roman"/>
          <w:sz w:val="24"/>
          <w:szCs w:val="24"/>
        </w:rPr>
        <w:t xml:space="preserve"> προσέγγιση για να διαχειριστεί αλλαγές σε ένα απρόβλεπτο περιβάλλον. </w:t>
      </w:r>
    </w:p>
    <w:p w14:paraId="5E311E6C" w14:textId="6CAE5904" w:rsidR="000C30ED" w:rsidRPr="00E47861" w:rsidRDefault="3A817519" w:rsidP="0071498F">
      <w:pPr>
        <w:spacing w:before="240" w:after="240"/>
        <w:jc w:val="both"/>
        <w:rPr>
          <w:rFonts w:ascii="Times New Roman" w:eastAsia="Times New Roman" w:hAnsi="Times New Roman" w:cs="Times New Roman"/>
          <w:sz w:val="24"/>
          <w:szCs w:val="24"/>
        </w:rPr>
      </w:pPr>
      <w:r w:rsidRPr="3A817519">
        <w:rPr>
          <w:rFonts w:ascii="Times New Roman" w:eastAsia="Times New Roman" w:hAnsi="Times New Roman" w:cs="Times New Roman"/>
          <w:sz w:val="24"/>
          <w:szCs w:val="24"/>
        </w:rPr>
        <w:t>Αυτό φαίνεται μέσα από την εμφάνιση πολλών διαφορετικών πλαισίων αξιολόγησης και τη μεγαλύτερη προσοχή που δίνεται στην εμπειρία χρήστη σε διάφορα περιβάλλοντα. Η εξέλιξη του UX έχει οδηγήσει στην ανάπτυξη πιο εξελιγμένων μεθόδων αξιολόγησης.</w:t>
      </w:r>
    </w:p>
    <w:p w14:paraId="19473748" w14:textId="5B51B306" w:rsidR="000C30ED" w:rsidRPr="00E47861" w:rsidRDefault="3A817519" w:rsidP="0071498F">
      <w:pPr>
        <w:spacing w:before="240" w:after="240"/>
        <w:jc w:val="both"/>
        <w:rPr>
          <w:rFonts w:ascii="Times New Roman" w:eastAsia="Times New Roman" w:hAnsi="Times New Roman" w:cs="Times New Roman"/>
          <w:sz w:val="24"/>
          <w:szCs w:val="24"/>
        </w:rPr>
      </w:pPr>
      <w:r w:rsidRPr="3A817519">
        <w:rPr>
          <w:rFonts w:ascii="Times New Roman" w:eastAsia="Times New Roman" w:hAnsi="Times New Roman" w:cs="Times New Roman"/>
          <w:sz w:val="24"/>
          <w:szCs w:val="24"/>
        </w:rPr>
        <w:t xml:space="preserve"> </w:t>
      </w:r>
      <w:r w:rsidRPr="3A817519">
        <w:rPr>
          <w:rFonts w:ascii="Times New Roman" w:eastAsia="Times New Roman" w:hAnsi="Times New Roman" w:cs="Times New Roman"/>
          <w:color w:val="0070C0"/>
          <w:sz w:val="24"/>
          <w:szCs w:val="24"/>
        </w:rPr>
        <w:t xml:space="preserve">(Οι </w:t>
      </w:r>
      <w:proofErr w:type="spellStart"/>
      <w:r w:rsidRPr="3A817519">
        <w:rPr>
          <w:rFonts w:ascii="Times New Roman" w:eastAsia="Times New Roman" w:hAnsi="Times New Roman" w:cs="Times New Roman"/>
          <w:color w:val="0070C0"/>
          <w:sz w:val="24"/>
          <w:szCs w:val="24"/>
        </w:rPr>
        <w:t>Rychen</w:t>
      </w:r>
      <w:proofErr w:type="spellEnd"/>
      <w:r w:rsidRPr="3A817519">
        <w:rPr>
          <w:rFonts w:ascii="Times New Roman" w:eastAsia="Times New Roman" w:hAnsi="Times New Roman" w:cs="Times New Roman"/>
          <w:color w:val="0070C0"/>
          <w:sz w:val="24"/>
          <w:szCs w:val="24"/>
        </w:rPr>
        <w:t xml:space="preserve"> και </w:t>
      </w:r>
      <w:proofErr w:type="spellStart"/>
      <w:r w:rsidRPr="3A817519">
        <w:rPr>
          <w:rFonts w:ascii="Times New Roman" w:eastAsia="Times New Roman" w:hAnsi="Times New Roman" w:cs="Times New Roman"/>
          <w:color w:val="0070C0"/>
          <w:sz w:val="24"/>
          <w:szCs w:val="24"/>
        </w:rPr>
        <w:t>Salganik</w:t>
      </w:r>
      <w:proofErr w:type="spellEnd"/>
      <w:r w:rsidRPr="3A817519">
        <w:rPr>
          <w:rFonts w:ascii="Times New Roman" w:eastAsia="Times New Roman" w:hAnsi="Times New Roman" w:cs="Times New Roman"/>
          <w:color w:val="0070C0"/>
          <w:sz w:val="24"/>
          <w:szCs w:val="24"/>
        </w:rPr>
        <w:t xml:space="preserve"> (2003))[5]</w:t>
      </w:r>
      <w:r w:rsidRPr="3A817519">
        <w:rPr>
          <w:rFonts w:ascii="Times New Roman" w:eastAsia="Times New Roman" w:hAnsi="Times New Roman" w:cs="Times New Roman"/>
          <w:sz w:val="24"/>
          <w:szCs w:val="24"/>
        </w:rPr>
        <w:t xml:space="preserve"> υπογραμμίζουν ότι η ικανότητα στο UX πρέπει να αντιμετωπίζεται ως "η δυνατότητα να ανταποκρίνεται κανείς με επιτυχία σε σύνθετες απαιτήσεις μέσα σε ένα συγκεκριμένο πλαίσιο". Αυτή η προσέγγιση δείχνει την αυξανόμενη πολυπλοκότητα του πεδίου και την ανάγκη για ευέλικτες μεθόδους αξιολόγησης.</w:t>
      </w:r>
    </w:p>
    <w:p w14:paraId="0924866D" w14:textId="7B2560FE" w:rsidR="000C30ED" w:rsidRPr="00E47861" w:rsidRDefault="24642E51" w:rsidP="0071498F">
      <w:pPr>
        <w:spacing w:before="240" w:after="240"/>
        <w:jc w:val="both"/>
      </w:pPr>
      <w:r w:rsidRPr="24642E51">
        <w:rPr>
          <w:rFonts w:ascii="Times New Roman" w:eastAsia="Times New Roman" w:hAnsi="Times New Roman" w:cs="Times New Roman"/>
          <w:sz w:val="24"/>
          <w:szCs w:val="24"/>
        </w:rPr>
        <w:lastRenderedPageBreak/>
        <w:t xml:space="preserve">Σήμερα, η αξιολόγηση του UX δεν περιορίζεται πλέον στις παραδοσιακές μετρήσεις ευχρηστίας. Αντίθετα, περιλαμβάνει τόσο ποιοτικές όσο και ποσοτικές μεθόδους που αποσκοπούν στην κατανόηση της συνολικής εμπειρίας χρήστη. Όπως σημειώνει ο </w:t>
      </w:r>
      <w:proofErr w:type="spellStart"/>
      <w:r w:rsidRPr="24642E51">
        <w:rPr>
          <w:rFonts w:ascii="Times New Roman" w:eastAsia="Times New Roman" w:hAnsi="Times New Roman" w:cs="Times New Roman"/>
          <w:color w:val="0070C0"/>
          <w:sz w:val="24"/>
          <w:szCs w:val="24"/>
        </w:rPr>
        <w:t>Gray</w:t>
      </w:r>
      <w:proofErr w:type="spellEnd"/>
      <w:r w:rsidRPr="24642E51">
        <w:rPr>
          <w:rFonts w:ascii="Times New Roman" w:eastAsia="Times New Roman" w:hAnsi="Times New Roman" w:cs="Times New Roman"/>
          <w:color w:val="0070C0"/>
          <w:sz w:val="24"/>
          <w:szCs w:val="24"/>
        </w:rPr>
        <w:t xml:space="preserve"> (2014)</w:t>
      </w:r>
      <w:r w:rsidRPr="24642E51">
        <w:rPr>
          <w:rFonts w:ascii="Times New Roman" w:eastAsia="Times New Roman" w:hAnsi="Times New Roman" w:cs="Times New Roman"/>
          <w:sz w:val="24"/>
          <w:szCs w:val="24"/>
        </w:rPr>
        <w:t>, η επιτυχημένη πρακτική του UX απαιτεί ένα συνδυασμό τεχνικών γνώσεων, επικοινωνιακών δεξιοτήτων και προσαρμοστικότητας στο εκάστοτε περιβάλλον εργασίας.</w:t>
      </w:r>
    </w:p>
    <w:p w14:paraId="49345AD3" w14:textId="27B5D447" w:rsidR="3A817519" w:rsidRDefault="3A817519" w:rsidP="0071498F">
      <w:pPr>
        <w:spacing w:before="240" w:after="240"/>
        <w:jc w:val="both"/>
        <w:rPr>
          <w:rFonts w:ascii="Times New Roman" w:eastAsia="Times New Roman" w:hAnsi="Times New Roman" w:cs="Times New Roman"/>
          <w:sz w:val="24"/>
          <w:szCs w:val="24"/>
        </w:rPr>
      </w:pPr>
    </w:p>
    <w:p w14:paraId="0C9AC882" w14:textId="4A3CBA29" w:rsidR="3A817519" w:rsidRDefault="24642E51" w:rsidP="0071498F">
      <w:pPr>
        <w:spacing w:before="240" w:after="240"/>
        <w:jc w:val="both"/>
        <w:rPr>
          <w:rFonts w:ascii="Times New Roman" w:eastAsia="Times New Roman" w:hAnsi="Times New Roman" w:cs="Times New Roman"/>
          <w:sz w:val="24"/>
          <w:szCs w:val="24"/>
        </w:rPr>
      </w:pPr>
      <w:r w:rsidRPr="24642E51">
        <w:rPr>
          <w:rFonts w:ascii="Times New Roman" w:eastAsia="Times New Roman" w:hAnsi="Times New Roman" w:cs="Times New Roman"/>
          <w:sz w:val="24"/>
          <w:szCs w:val="24"/>
        </w:rPr>
        <w:t xml:space="preserve">Η εξέλιξη του UX από ένα απλό μοντέλο λειτουργίας σε έναν ηλεκτρονικό υπολογιστή και έναν σχεδιασμό προσέγγισής της εμπειρίας χρήστη έχει φέρει στο προσκήνιο νέες και σύνθετες προκλήσεις για τους επαγγελματίες και ερευνητές του χώρου. </w:t>
      </w:r>
    </w:p>
    <w:p w14:paraId="2B89518D" w14:textId="022950A8" w:rsidR="24642E51" w:rsidRDefault="24642E51" w:rsidP="0071498F">
      <w:pPr>
        <w:spacing w:before="240" w:after="240"/>
        <w:jc w:val="both"/>
        <w:rPr>
          <w:rFonts w:ascii="Times New Roman" w:eastAsia="Times New Roman" w:hAnsi="Times New Roman" w:cs="Times New Roman"/>
          <w:b/>
          <w:bCs/>
          <w:sz w:val="24"/>
          <w:szCs w:val="24"/>
          <w:u w:val="single"/>
        </w:rPr>
      </w:pPr>
      <w:r w:rsidRPr="24642E51">
        <w:rPr>
          <w:rFonts w:ascii="Times New Roman" w:eastAsia="Times New Roman" w:hAnsi="Times New Roman" w:cs="Times New Roman"/>
          <w:b/>
          <w:bCs/>
          <w:sz w:val="24"/>
          <w:szCs w:val="24"/>
          <w:u w:val="single"/>
        </w:rPr>
        <w:t>2.2 Σύγχρονες τάσεις και προκλήσεις</w:t>
      </w:r>
    </w:p>
    <w:p w14:paraId="1C9FFC59" w14:textId="4FCE029F" w:rsidR="3A817519" w:rsidRDefault="3A817519" w:rsidP="0071498F">
      <w:pPr>
        <w:spacing w:before="240" w:after="240"/>
        <w:jc w:val="both"/>
        <w:rPr>
          <w:rFonts w:ascii="Times New Roman" w:eastAsia="Times New Roman" w:hAnsi="Times New Roman" w:cs="Times New Roman"/>
          <w:sz w:val="24"/>
          <w:szCs w:val="24"/>
        </w:rPr>
      </w:pPr>
      <w:r w:rsidRPr="3A817519">
        <w:rPr>
          <w:rFonts w:ascii="Times New Roman" w:eastAsia="Times New Roman" w:hAnsi="Times New Roman" w:cs="Times New Roman"/>
          <w:sz w:val="24"/>
          <w:szCs w:val="24"/>
        </w:rPr>
        <w:t xml:space="preserve">Αρχικά, η έμφαση στην ευχρηστία και τη λειτουργικότητα στηριζόταν σε σχετικά απλές και τυποποιημένες μεθόδους αξιολόγησης. Ωστόσο, η σύγχρονη κατανόηση του UX απαιτεί πιο σύνθετες και πολυδιάστατες προσεγγίσεις. Όπως αναφέρουν ο </w:t>
      </w:r>
      <w:r w:rsidRPr="3A817519">
        <w:rPr>
          <w:rFonts w:ascii="Times New Roman" w:eastAsia="Times New Roman" w:hAnsi="Times New Roman" w:cs="Times New Roman"/>
          <w:color w:val="0070C0"/>
          <w:sz w:val="24"/>
          <w:szCs w:val="24"/>
        </w:rPr>
        <w:t>(</w:t>
      </w:r>
      <w:proofErr w:type="spellStart"/>
      <w:r w:rsidRPr="3A817519">
        <w:rPr>
          <w:rFonts w:ascii="Times New Roman" w:eastAsia="Times New Roman" w:hAnsi="Times New Roman" w:cs="Times New Roman"/>
          <w:color w:val="0070C0"/>
          <w:sz w:val="24"/>
          <w:szCs w:val="24"/>
        </w:rPr>
        <w:t>Allam</w:t>
      </w:r>
      <w:proofErr w:type="spellEnd"/>
      <w:r w:rsidRPr="3A817519">
        <w:rPr>
          <w:rFonts w:ascii="Times New Roman" w:eastAsia="Times New Roman" w:hAnsi="Times New Roman" w:cs="Times New Roman"/>
          <w:color w:val="0070C0"/>
          <w:sz w:val="24"/>
          <w:szCs w:val="24"/>
        </w:rPr>
        <w:t xml:space="preserve"> et </w:t>
      </w:r>
      <w:proofErr w:type="spellStart"/>
      <w:r w:rsidRPr="3A817519">
        <w:rPr>
          <w:rFonts w:ascii="Times New Roman" w:eastAsia="Times New Roman" w:hAnsi="Times New Roman" w:cs="Times New Roman"/>
          <w:color w:val="0070C0"/>
          <w:sz w:val="24"/>
          <w:szCs w:val="24"/>
        </w:rPr>
        <w:t>al</w:t>
      </w:r>
      <w:proofErr w:type="spellEnd"/>
      <w:r w:rsidRPr="3A817519">
        <w:rPr>
          <w:rFonts w:ascii="Times New Roman" w:eastAsia="Times New Roman" w:hAnsi="Times New Roman" w:cs="Times New Roman"/>
          <w:color w:val="0070C0"/>
          <w:sz w:val="24"/>
          <w:szCs w:val="24"/>
        </w:rPr>
        <w:t>. 2013 )[6]</w:t>
      </w:r>
      <w:r w:rsidRPr="3A817519">
        <w:rPr>
          <w:rFonts w:ascii="Times New Roman" w:eastAsia="Times New Roman" w:hAnsi="Times New Roman" w:cs="Times New Roman"/>
          <w:sz w:val="24"/>
          <w:szCs w:val="24"/>
        </w:rPr>
        <w:t xml:space="preserve"> , αυτή η εξέλιξη έχει φέρει σημαντικές προκλήσεις στην αξιολόγηση και τη μέτρηση της εμπειρίας χρήστη. Όπως επισημαίνουν ο </w:t>
      </w:r>
      <w:r w:rsidRPr="3A817519">
        <w:rPr>
          <w:rFonts w:ascii="Times New Roman" w:eastAsia="Times New Roman" w:hAnsi="Times New Roman" w:cs="Times New Roman"/>
          <w:color w:val="0070C0"/>
          <w:sz w:val="24"/>
          <w:szCs w:val="24"/>
        </w:rPr>
        <w:t>(</w:t>
      </w:r>
      <w:proofErr w:type="spellStart"/>
      <w:r w:rsidRPr="3A817519">
        <w:rPr>
          <w:rFonts w:ascii="Times New Roman" w:eastAsia="Times New Roman" w:hAnsi="Times New Roman" w:cs="Times New Roman"/>
          <w:color w:val="0070C0"/>
          <w:sz w:val="24"/>
          <w:szCs w:val="24"/>
        </w:rPr>
        <w:t>Allam</w:t>
      </w:r>
      <w:proofErr w:type="spellEnd"/>
      <w:r w:rsidRPr="3A817519">
        <w:rPr>
          <w:rFonts w:ascii="Times New Roman" w:eastAsia="Times New Roman" w:hAnsi="Times New Roman" w:cs="Times New Roman"/>
          <w:color w:val="0070C0"/>
          <w:sz w:val="24"/>
          <w:szCs w:val="24"/>
        </w:rPr>
        <w:t xml:space="preserve"> et </w:t>
      </w:r>
      <w:proofErr w:type="spellStart"/>
      <w:r w:rsidRPr="3A817519">
        <w:rPr>
          <w:rFonts w:ascii="Times New Roman" w:eastAsia="Times New Roman" w:hAnsi="Times New Roman" w:cs="Times New Roman"/>
          <w:color w:val="0070C0"/>
          <w:sz w:val="24"/>
          <w:szCs w:val="24"/>
        </w:rPr>
        <w:t>al</w:t>
      </w:r>
      <w:proofErr w:type="spellEnd"/>
      <w:r w:rsidRPr="3A817519">
        <w:rPr>
          <w:rFonts w:ascii="Times New Roman" w:eastAsia="Times New Roman" w:hAnsi="Times New Roman" w:cs="Times New Roman"/>
          <w:color w:val="0070C0"/>
          <w:sz w:val="24"/>
          <w:szCs w:val="24"/>
        </w:rPr>
        <w:t>. 2013)[6]</w:t>
      </w:r>
      <w:r w:rsidRPr="3A817519">
        <w:rPr>
          <w:rFonts w:ascii="Times New Roman" w:eastAsia="Times New Roman" w:hAnsi="Times New Roman" w:cs="Times New Roman"/>
          <w:sz w:val="24"/>
          <w:szCs w:val="24"/>
        </w:rPr>
        <w:t xml:space="preserve"> , υπάρχουν τρεις βασικοί λόγοι που καθιστούν δύσκολη τη διαμόρφωση ενός καθολικού ορισμού και πλαισίου αξιολόγησης του </w:t>
      </w:r>
      <w:proofErr w:type="spellStart"/>
      <w:r w:rsidRPr="3A817519">
        <w:rPr>
          <w:rFonts w:ascii="Times New Roman" w:eastAsia="Times New Roman" w:hAnsi="Times New Roman" w:cs="Times New Roman"/>
          <w:sz w:val="24"/>
          <w:szCs w:val="24"/>
        </w:rPr>
        <w:t>UX.Πρώτον</w:t>
      </w:r>
      <w:proofErr w:type="spellEnd"/>
      <w:r w:rsidRPr="3A817519">
        <w:rPr>
          <w:rFonts w:ascii="Times New Roman" w:eastAsia="Times New Roman" w:hAnsi="Times New Roman" w:cs="Times New Roman"/>
          <w:sz w:val="24"/>
          <w:szCs w:val="24"/>
        </w:rPr>
        <w:t xml:space="preserve">, το UX συνδέεται με ένα ευρύ φάσμα δυναμικών εννοιών, από συναισθηματικές και βιωματικές μεταβλητές έως αισθητικές παραμέτρους </w:t>
      </w:r>
      <w:r w:rsidRPr="3A817519">
        <w:rPr>
          <w:rFonts w:ascii="Times New Roman" w:eastAsia="Times New Roman" w:hAnsi="Times New Roman" w:cs="Times New Roman"/>
          <w:color w:val="0070C0"/>
          <w:sz w:val="24"/>
          <w:szCs w:val="24"/>
        </w:rPr>
        <w:t>(</w:t>
      </w:r>
      <w:proofErr w:type="spellStart"/>
      <w:r w:rsidRPr="3A817519">
        <w:rPr>
          <w:rFonts w:ascii="Times New Roman" w:eastAsia="Times New Roman" w:hAnsi="Times New Roman" w:cs="Times New Roman"/>
          <w:color w:val="0070C0"/>
          <w:sz w:val="24"/>
          <w:szCs w:val="24"/>
        </w:rPr>
        <w:t>Hassenzahl</w:t>
      </w:r>
      <w:proofErr w:type="spellEnd"/>
      <w:r w:rsidRPr="3A817519">
        <w:rPr>
          <w:rFonts w:ascii="Times New Roman" w:eastAsia="Times New Roman" w:hAnsi="Times New Roman" w:cs="Times New Roman"/>
          <w:color w:val="0070C0"/>
          <w:sz w:val="24"/>
          <w:szCs w:val="24"/>
        </w:rPr>
        <w:t xml:space="preserve"> &amp; </w:t>
      </w:r>
      <w:proofErr w:type="spellStart"/>
      <w:r w:rsidRPr="3A817519">
        <w:rPr>
          <w:rFonts w:ascii="Times New Roman" w:eastAsia="Times New Roman" w:hAnsi="Times New Roman" w:cs="Times New Roman"/>
          <w:color w:val="0070C0"/>
          <w:sz w:val="24"/>
          <w:szCs w:val="24"/>
        </w:rPr>
        <w:t>Tractinsky</w:t>
      </w:r>
      <w:proofErr w:type="spellEnd"/>
      <w:r w:rsidRPr="3A817519">
        <w:rPr>
          <w:rFonts w:ascii="Times New Roman" w:eastAsia="Times New Roman" w:hAnsi="Times New Roman" w:cs="Times New Roman"/>
          <w:color w:val="0070C0"/>
          <w:sz w:val="24"/>
          <w:szCs w:val="24"/>
        </w:rPr>
        <w:t>, 2006) [6]</w:t>
      </w:r>
      <w:r w:rsidRPr="3A817519">
        <w:rPr>
          <w:rFonts w:ascii="Times New Roman" w:eastAsia="Times New Roman" w:hAnsi="Times New Roman" w:cs="Times New Roman"/>
          <w:sz w:val="24"/>
          <w:szCs w:val="24"/>
        </w:rPr>
        <w:t xml:space="preserve"> . Η επιλογή των μεταβλητών που εξετάζονται εξαρτάται συχνά από το υπόβαθρο και τα ενδιαφέροντα του κάθε ερευνητή ή επαγγελματία. Δεύτερον, όπως σημειώνουν οι </w:t>
      </w:r>
      <w:proofErr w:type="spellStart"/>
      <w:r w:rsidRPr="3A817519">
        <w:rPr>
          <w:rFonts w:ascii="Times New Roman" w:eastAsia="Times New Roman" w:hAnsi="Times New Roman" w:cs="Times New Roman"/>
          <w:color w:val="0070C0"/>
          <w:sz w:val="24"/>
          <w:szCs w:val="24"/>
        </w:rPr>
        <w:t>Roto</w:t>
      </w:r>
      <w:proofErr w:type="spellEnd"/>
      <w:r w:rsidRPr="3A817519">
        <w:rPr>
          <w:rFonts w:ascii="Times New Roman" w:eastAsia="Times New Roman" w:hAnsi="Times New Roman" w:cs="Times New Roman"/>
          <w:color w:val="0070C0"/>
          <w:sz w:val="24"/>
          <w:szCs w:val="24"/>
        </w:rPr>
        <w:t xml:space="preserve"> </w:t>
      </w:r>
      <w:proofErr w:type="spellStart"/>
      <w:r w:rsidRPr="3A817519">
        <w:rPr>
          <w:rFonts w:ascii="Times New Roman" w:eastAsia="Times New Roman" w:hAnsi="Times New Roman" w:cs="Times New Roman"/>
          <w:color w:val="0070C0"/>
          <w:sz w:val="24"/>
          <w:szCs w:val="24"/>
        </w:rPr>
        <w:t>et</w:t>
      </w:r>
      <w:proofErr w:type="spellEnd"/>
      <w:r w:rsidRPr="3A817519">
        <w:rPr>
          <w:rFonts w:ascii="Times New Roman" w:eastAsia="Times New Roman" w:hAnsi="Times New Roman" w:cs="Times New Roman"/>
          <w:color w:val="0070C0"/>
          <w:sz w:val="24"/>
          <w:szCs w:val="24"/>
        </w:rPr>
        <w:t xml:space="preserve"> </w:t>
      </w:r>
      <w:proofErr w:type="spellStart"/>
      <w:r w:rsidRPr="3A817519">
        <w:rPr>
          <w:rFonts w:ascii="Times New Roman" w:eastAsia="Times New Roman" w:hAnsi="Times New Roman" w:cs="Times New Roman"/>
          <w:color w:val="0070C0"/>
          <w:sz w:val="24"/>
          <w:szCs w:val="24"/>
        </w:rPr>
        <w:t>al</w:t>
      </w:r>
      <w:proofErr w:type="spellEnd"/>
      <w:r w:rsidRPr="3A817519">
        <w:rPr>
          <w:rFonts w:ascii="Times New Roman" w:eastAsia="Times New Roman" w:hAnsi="Times New Roman" w:cs="Times New Roman"/>
          <w:color w:val="0070C0"/>
          <w:sz w:val="24"/>
          <w:szCs w:val="24"/>
        </w:rPr>
        <w:t>. (2011)[6]</w:t>
      </w:r>
      <w:r w:rsidRPr="3A817519">
        <w:rPr>
          <w:rFonts w:ascii="Times New Roman" w:eastAsia="Times New Roman" w:hAnsi="Times New Roman" w:cs="Times New Roman"/>
          <w:sz w:val="24"/>
          <w:szCs w:val="24"/>
        </w:rPr>
        <w:t xml:space="preserve"> , η μονάδα ανάλυσης του UX είναι ιδιαίτερα ευέλικτη. Μπορεί να αφορά μια συγκεκριμένη πτυχή της αλληλεπίδρασης του χρήστη με μία μόνο εφαρμογή ή να επεκτείνεται σε ολόκληρα οικοσυστήματα υπηρεσιών που περιλαμβάνουν πολλαπλούς χρήστες. Τρίτον, η έρευνα γύρω </w:t>
      </w:r>
      <w:r w:rsidRPr="3A817519">
        <w:rPr>
          <w:rFonts w:ascii="Times New Roman" w:eastAsia="Times New Roman" w:hAnsi="Times New Roman" w:cs="Times New Roman"/>
          <w:sz w:val="24"/>
          <w:szCs w:val="24"/>
        </w:rPr>
        <w:t xml:space="preserve">από το UX είναι πολυδιάστατη και κατακερματισμένη, με διαφορετικά θεωρητικά μοντέλα να εστιάζουν σε πτυχές όπως ο πραγματισμός, η αισθητική, το συναίσθημα και η ηδονική ποιότητα </w:t>
      </w:r>
      <w:r w:rsidRPr="3A817519">
        <w:rPr>
          <w:rFonts w:ascii="Times New Roman" w:eastAsia="Times New Roman" w:hAnsi="Times New Roman" w:cs="Times New Roman"/>
          <w:color w:val="0070C0"/>
          <w:sz w:val="24"/>
          <w:szCs w:val="24"/>
        </w:rPr>
        <w:t>(</w:t>
      </w:r>
      <w:proofErr w:type="spellStart"/>
      <w:r w:rsidRPr="3A817519">
        <w:rPr>
          <w:rFonts w:ascii="Times New Roman" w:eastAsia="Times New Roman" w:hAnsi="Times New Roman" w:cs="Times New Roman"/>
          <w:color w:val="0070C0"/>
          <w:sz w:val="24"/>
          <w:szCs w:val="24"/>
        </w:rPr>
        <w:t>Desmet</w:t>
      </w:r>
      <w:proofErr w:type="spellEnd"/>
      <w:r w:rsidRPr="3A817519">
        <w:rPr>
          <w:rFonts w:ascii="Times New Roman" w:eastAsia="Times New Roman" w:hAnsi="Times New Roman" w:cs="Times New Roman"/>
          <w:color w:val="0070C0"/>
          <w:sz w:val="24"/>
          <w:szCs w:val="24"/>
        </w:rPr>
        <w:t xml:space="preserve"> &amp; </w:t>
      </w:r>
      <w:proofErr w:type="spellStart"/>
      <w:r w:rsidRPr="3A817519">
        <w:rPr>
          <w:rFonts w:ascii="Times New Roman" w:eastAsia="Times New Roman" w:hAnsi="Times New Roman" w:cs="Times New Roman"/>
          <w:color w:val="0070C0"/>
          <w:sz w:val="24"/>
          <w:szCs w:val="24"/>
        </w:rPr>
        <w:t>Hekkert</w:t>
      </w:r>
      <w:proofErr w:type="spellEnd"/>
      <w:r w:rsidRPr="3A817519">
        <w:rPr>
          <w:rFonts w:ascii="Times New Roman" w:eastAsia="Times New Roman" w:hAnsi="Times New Roman" w:cs="Times New Roman"/>
          <w:color w:val="0070C0"/>
          <w:sz w:val="24"/>
          <w:szCs w:val="24"/>
        </w:rPr>
        <w:t>, 2007)[6]</w:t>
      </w:r>
      <w:r w:rsidRPr="3A817519">
        <w:rPr>
          <w:rFonts w:ascii="Times New Roman" w:eastAsia="Times New Roman" w:hAnsi="Times New Roman" w:cs="Times New Roman"/>
          <w:sz w:val="24"/>
          <w:szCs w:val="24"/>
        </w:rPr>
        <w:t xml:space="preserve"> .</w:t>
      </w:r>
    </w:p>
    <w:p w14:paraId="63995EEF" w14:textId="627857E5" w:rsidR="3A817519" w:rsidRDefault="3A817519" w:rsidP="0071498F">
      <w:pPr>
        <w:spacing w:before="240" w:after="240"/>
        <w:jc w:val="both"/>
        <w:rPr>
          <w:rFonts w:ascii="Times New Roman" w:eastAsia="Times New Roman" w:hAnsi="Times New Roman" w:cs="Times New Roman"/>
          <w:sz w:val="24"/>
          <w:szCs w:val="24"/>
        </w:rPr>
      </w:pPr>
      <w:r w:rsidRPr="3A817519">
        <w:rPr>
          <w:rFonts w:ascii="Times New Roman" w:eastAsia="Times New Roman" w:hAnsi="Times New Roman" w:cs="Times New Roman"/>
          <w:sz w:val="24"/>
          <w:szCs w:val="24"/>
        </w:rPr>
        <w:t xml:space="preserve">Έκτος από τις </w:t>
      </w:r>
      <w:proofErr w:type="spellStart"/>
      <w:r w:rsidRPr="3A817519">
        <w:rPr>
          <w:rFonts w:ascii="Times New Roman" w:eastAsia="Times New Roman" w:hAnsi="Times New Roman" w:cs="Times New Roman"/>
          <w:sz w:val="24"/>
          <w:szCs w:val="24"/>
        </w:rPr>
        <w:t>θεωρετικές</w:t>
      </w:r>
      <w:proofErr w:type="spellEnd"/>
      <w:r w:rsidRPr="3A817519">
        <w:rPr>
          <w:rFonts w:ascii="Times New Roman" w:eastAsia="Times New Roman" w:hAnsi="Times New Roman" w:cs="Times New Roman"/>
          <w:sz w:val="24"/>
          <w:szCs w:val="24"/>
        </w:rPr>
        <w:t xml:space="preserve"> </w:t>
      </w:r>
      <w:proofErr w:type="spellStart"/>
      <w:r w:rsidRPr="3A817519">
        <w:rPr>
          <w:rFonts w:ascii="Times New Roman" w:eastAsia="Times New Roman" w:hAnsi="Times New Roman" w:cs="Times New Roman"/>
          <w:sz w:val="24"/>
          <w:szCs w:val="24"/>
        </w:rPr>
        <w:t>πρόκλησεις</w:t>
      </w:r>
      <w:proofErr w:type="spellEnd"/>
      <w:r w:rsidRPr="3A817519">
        <w:rPr>
          <w:rFonts w:ascii="Times New Roman" w:eastAsia="Times New Roman" w:hAnsi="Times New Roman" w:cs="Times New Roman"/>
          <w:sz w:val="24"/>
          <w:szCs w:val="24"/>
        </w:rPr>
        <w:t xml:space="preserve"> , η </w:t>
      </w:r>
      <w:proofErr w:type="spellStart"/>
      <w:r w:rsidRPr="3A817519">
        <w:rPr>
          <w:rFonts w:ascii="Times New Roman" w:eastAsia="Times New Roman" w:hAnsi="Times New Roman" w:cs="Times New Roman"/>
          <w:sz w:val="24"/>
          <w:szCs w:val="24"/>
        </w:rPr>
        <w:t>πράκτικη</w:t>
      </w:r>
      <w:proofErr w:type="spellEnd"/>
      <w:r w:rsidRPr="3A817519">
        <w:rPr>
          <w:rFonts w:ascii="Times New Roman" w:eastAsia="Times New Roman" w:hAnsi="Times New Roman" w:cs="Times New Roman"/>
          <w:sz w:val="24"/>
          <w:szCs w:val="24"/>
        </w:rPr>
        <w:t xml:space="preserve"> αξιολόγηση αντιμετωπίζει σημαντικές προκλήσεις σε σχέση με τη </w:t>
      </w:r>
      <w:proofErr w:type="spellStart"/>
      <w:r w:rsidRPr="3A817519">
        <w:rPr>
          <w:rFonts w:ascii="Times New Roman" w:eastAsia="Times New Roman" w:hAnsi="Times New Roman" w:cs="Times New Roman"/>
          <w:sz w:val="24"/>
          <w:szCs w:val="24"/>
        </w:rPr>
        <w:t>χρονίκη</w:t>
      </w:r>
      <w:proofErr w:type="spellEnd"/>
      <w:r w:rsidRPr="3A817519">
        <w:rPr>
          <w:rFonts w:ascii="Times New Roman" w:eastAsia="Times New Roman" w:hAnsi="Times New Roman" w:cs="Times New Roman"/>
          <w:sz w:val="24"/>
          <w:szCs w:val="24"/>
        </w:rPr>
        <w:t xml:space="preserve"> διάσταση της εμπειρίας. Καθώς προτείνετε πως η  μέτρηση και αξιολόγηση της εμπειρίας χρήστη (UX) αποτελεί μια από τις σημαντικότερες προκλήσεις στον τομέα της </w:t>
      </w:r>
      <w:proofErr w:type="spellStart"/>
      <w:r w:rsidRPr="3A817519">
        <w:rPr>
          <w:rFonts w:ascii="Times New Roman" w:eastAsia="Times New Roman" w:hAnsi="Times New Roman" w:cs="Times New Roman"/>
          <w:sz w:val="24"/>
          <w:szCs w:val="24"/>
        </w:rPr>
        <w:t>διάδρασης</w:t>
      </w:r>
      <w:proofErr w:type="spellEnd"/>
      <w:r w:rsidRPr="3A817519">
        <w:rPr>
          <w:rFonts w:ascii="Times New Roman" w:eastAsia="Times New Roman" w:hAnsi="Times New Roman" w:cs="Times New Roman"/>
          <w:sz w:val="24"/>
          <w:szCs w:val="24"/>
        </w:rPr>
        <w:t xml:space="preserve"> ανθρώπου-υπολογιστή. </w:t>
      </w:r>
      <w:r w:rsidRPr="3A817519">
        <w:rPr>
          <w:rFonts w:ascii="Times New Roman" w:eastAsia="Times New Roman" w:hAnsi="Times New Roman" w:cs="Times New Roman"/>
          <w:color w:val="0070C0"/>
          <w:sz w:val="24"/>
          <w:szCs w:val="24"/>
        </w:rPr>
        <w:t xml:space="preserve">( Ο </w:t>
      </w:r>
      <w:proofErr w:type="spellStart"/>
      <w:r w:rsidRPr="3A817519">
        <w:rPr>
          <w:rFonts w:ascii="Times New Roman" w:eastAsia="Times New Roman" w:hAnsi="Times New Roman" w:cs="Times New Roman"/>
          <w:color w:val="0070C0"/>
          <w:sz w:val="24"/>
          <w:szCs w:val="24"/>
        </w:rPr>
        <w:t>Sauro</w:t>
      </w:r>
      <w:proofErr w:type="spellEnd"/>
      <w:r w:rsidRPr="3A817519">
        <w:rPr>
          <w:rFonts w:ascii="Times New Roman" w:eastAsia="Times New Roman" w:hAnsi="Times New Roman" w:cs="Times New Roman"/>
          <w:color w:val="0070C0"/>
          <w:sz w:val="24"/>
          <w:szCs w:val="24"/>
        </w:rPr>
        <w:t xml:space="preserve">  2016) [7]</w:t>
      </w:r>
      <w:r w:rsidRPr="3A817519">
        <w:rPr>
          <w:rFonts w:ascii="Times New Roman" w:eastAsia="Times New Roman" w:hAnsi="Times New Roman" w:cs="Times New Roman"/>
          <w:sz w:val="24"/>
          <w:szCs w:val="24"/>
        </w:rPr>
        <w:t xml:space="preserve"> παρουσιάζει μια εμπεριστατωμένη ανάλυση των προκλήσεων και ευκαιριών στη μέτρηση του UX, τονίζοντας τη μετάβαση από την απλή δικαιολόγηση της επένδυσης σε UX στην αποτελεσματική διαχείριση αυτής της επένδυσης.</w:t>
      </w:r>
    </w:p>
    <w:p w14:paraId="4201E941" w14:textId="6EEE81DC" w:rsidR="3A817519" w:rsidRDefault="3A817519" w:rsidP="0071498F">
      <w:pPr>
        <w:spacing w:before="240" w:after="240"/>
        <w:jc w:val="both"/>
      </w:pPr>
      <w:r w:rsidRPr="3A817519">
        <w:rPr>
          <w:rFonts w:ascii="Times New Roman" w:eastAsia="Times New Roman" w:hAnsi="Times New Roman" w:cs="Times New Roman"/>
          <w:sz w:val="24"/>
          <w:szCs w:val="24"/>
        </w:rPr>
        <w:t>Η ανάγκη για συστηματική μέτρηση του UX πηγάζει από την αρχή ότι η αποτελεσματική διαχείριση απαιτεί μετρήσιμα αποτελέσματα. Ωστόσο, η πολυπλοκότητα του UX δημιουργεί σημαντικές προκλήσεις στη μέτρησή του. Αυτές περιλαμβάνουν τον καθορισμό του σημείου εκκίνησης, την επιλογή κατάλληλων μετρικών και τη διασφάλιση επαρκούς αριθμού συμμετεχόντων για αξιόπιστα αποτελέσματα.</w:t>
      </w:r>
    </w:p>
    <w:p w14:paraId="56B38169" w14:textId="14FC37D2" w:rsidR="3A817519" w:rsidRDefault="3A817519" w:rsidP="0071498F">
      <w:pPr>
        <w:spacing w:before="240" w:after="240"/>
        <w:jc w:val="both"/>
      </w:pPr>
      <w:r w:rsidRPr="3A817519">
        <w:rPr>
          <w:rFonts w:ascii="Times New Roman" w:eastAsia="Times New Roman" w:hAnsi="Times New Roman" w:cs="Times New Roman"/>
          <w:sz w:val="24"/>
          <w:szCs w:val="24"/>
        </w:rPr>
        <w:t xml:space="preserve">Για την αντιμετώπιση αυτών των προκλήσεων, προτείνεται μια στρατηγική προσέγγιση </w:t>
      </w:r>
      <w:proofErr w:type="spellStart"/>
      <w:r w:rsidRPr="3A817519">
        <w:rPr>
          <w:rFonts w:ascii="Times New Roman" w:eastAsia="Times New Roman" w:hAnsi="Times New Roman" w:cs="Times New Roman"/>
          <w:sz w:val="24"/>
          <w:szCs w:val="24"/>
        </w:rPr>
        <w:t>top-down</w:t>
      </w:r>
      <w:proofErr w:type="spellEnd"/>
      <w:r w:rsidRPr="3A817519">
        <w:rPr>
          <w:rFonts w:ascii="Times New Roman" w:eastAsia="Times New Roman" w:hAnsi="Times New Roman" w:cs="Times New Roman"/>
          <w:sz w:val="24"/>
          <w:szCs w:val="24"/>
        </w:rPr>
        <w:t>, η οποία ξεκινά από τους βασικούς δείκτες απόδοσης (</w:t>
      </w:r>
      <w:proofErr w:type="spellStart"/>
      <w:r w:rsidRPr="3A817519">
        <w:rPr>
          <w:rFonts w:ascii="Times New Roman" w:eastAsia="Times New Roman" w:hAnsi="Times New Roman" w:cs="Times New Roman"/>
          <w:sz w:val="24"/>
          <w:szCs w:val="24"/>
        </w:rPr>
        <w:t>KPIs</w:t>
      </w:r>
      <w:proofErr w:type="spellEnd"/>
      <w:r w:rsidRPr="3A817519">
        <w:rPr>
          <w:rFonts w:ascii="Times New Roman" w:eastAsia="Times New Roman" w:hAnsi="Times New Roman" w:cs="Times New Roman"/>
          <w:sz w:val="24"/>
          <w:szCs w:val="24"/>
        </w:rPr>
        <w:t xml:space="preserve">) του οργανισμού και τους συνδέει με συγκεκριμένες μετρήσεις UX. Ιδιαίτερη έμφαση δίνεται στη συσχέτιση μεταξύ της αντίληψης των χρηστών και των επιχειρησιακών </w:t>
      </w:r>
      <w:proofErr w:type="spellStart"/>
      <w:r w:rsidRPr="3A817519">
        <w:rPr>
          <w:rFonts w:ascii="Times New Roman" w:eastAsia="Times New Roman" w:hAnsi="Times New Roman" w:cs="Times New Roman"/>
          <w:sz w:val="24"/>
          <w:szCs w:val="24"/>
        </w:rPr>
        <w:t>KPIs</w:t>
      </w:r>
      <w:proofErr w:type="spellEnd"/>
      <w:r w:rsidRPr="3A817519">
        <w:rPr>
          <w:rFonts w:ascii="Times New Roman" w:eastAsia="Times New Roman" w:hAnsi="Times New Roman" w:cs="Times New Roman"/>
          <w:sz w:val="24"/>
          <w:szCs w:val="24"/>
        </w:rPr>
        <w:t xml:space="preserve">. Όπως επισημαίνει ο </w:t>
      </w:r>
      <w:proofErr w:type="spellStart"/>
      <w:r w:rsidRPr="3A817519">
        <w:rPr>
          <w:rFonts w:ascii="Times New Roman" w:eastAsia="Times New Roman" w:hAnsi="Times New Roman" w:cs="Times New Roman"/>
          <w:sz w:val="24"/>
          <w:szCs w:val="24"/>
        </w:rPr>
        <w:t>Sauro</w:t>
      </w:r>
      <w:proofErr w:type="spellEnd"/>
      <w:r w:rsidRPr="3A817519">
        <w:rPr>
          <w:rFonts w:ascii="Times New Roman" w:eastAsia="Times New Roman" w:hAnsi="Times New Roman" w:cs="Times New Roman"/>
          <w:sz w:val="24"/>
          <w:szCs w:val="24"/>
        </w:rPr>
        <w:t xml:space="preserve">, έχουν παρατηρηθεί ισχυρές συσχετίσεις μεταξύ δεικτών όπως το </w:t>
      </w:r>
      <w:proofErr w:type="spellStart"/>
      <w:r w:rsidRPr="3A817519">
        <w:rPr>
          <w:rFonts w:ascii="Times New Roman" w:eastAsia="Times New Roman" w:hAnsi="Times New Roman" w:cs="Times New Roman"/>
          <w:sz w:val="24"/>
          <w:szCs w:val="24"/>
        </w:rPr>
        <w:t>Net</w:t>
      </w:r>
      <w:proofErr w:type="spellEnd"/>
      <w:r w:rsidRPr="3A817519">
        <w:rPr>
          <w:rFonts w:ascii="Times New Roman" w:eastAsia="Times New Roman" w:hAnsi="Times New Roman" w:cs="Times New Roman"/>
          <w:sz w:val="24"/>
          <w:szCs w:val="24"/>
        </w:rPr>
        <w:t xml:space="preserve"> </w:t>
      </w:r>
      <w:proofErr w:type="spellStart"/>
      <w:r w:rsidRPr="3A817519">
        <w:rPr>
          <w:rFonts w:ascii="Times New Roman" w:eastAsia="Times New Roman" w:hAnsi="Times New Roman" w:cs="Times New Roman"/>
          <w:sz w:val="24"/>
          <w:szCs w:val="24"/>
        </w:rPr>
        <w:t>Promoter</w:t>
      </w:r>
      <w:proofErr w:type="spellEnd"/>
      <w:r w:rsidRPr="3A817519">
        <w:rPr>
          <w:rFonts w:ascii="Times New Roman" w:eastAsia="Times New Roman" w:hAnsi="Times New Roman" w:cs="Times New Roman"/>
          <w:sz w:val="24"/>
          <w:szCs w:val="24"/>
        </w:rPr>
        <w:t xml:space="preserve"> </w:t>
      </w:r>
      <w:proofErr w:type="spellStart"/>
      <w:r w:rsidRPr="3A817519">
        <w:rPr>
          <w:rFonts w:ascii="Times New Roman" w:eastAsia="Times New Roman" w:hAnsi="Times New Roman" w:cs="Times New Roman"/>
          <w:sz w:val="24"/>
          <w:szCs w:val="24"/>
        </w:rPr>
        <w:t>Score</w:t>
      </w:r>
      <w:proofErr w:type="spellEnd"/>
      <w:r w:rsidRPr="3A817519">
        <w:rPr>
          <w:rFonts w:ascii="Times New Roman" w:eastAsia="Times New Roman" w:hAnsi="Times New Roman" w:cs="Times New Roman"/>
          <w:sz w:val="24"/>
          <w:szCs w:val="24"/>
        </w:rPr>
        <w:t xml:space="preserve"> (NPS) και το </w:t>
      </w:r>
      <w:proofErr w:type="spellStart"/>
      <w:r w:rsidRPr="3A817519">
        <w:rPr>
          <w:rFonts w:ascii="Times New Roman" w:eastAsia="Times New Roman" w:hAnsi="Times New Roman" w:cs="Times New Roman"/>
          <w:sz w:val="24"/>
          <w:szCs w:val="24"/>
        </w:rPr>
        <w:t>System</w:t>
      </w:r>
      <w:proofErr w:type="spellEnd"/>
      <w:r w:rsidRPr="3A817519">
        <w:rPr>
          <w:rFonts w:ascii="Times New Roman" w:eastAsia="Times New Roman" w:hAnsi="Times New Roman" w:cs="Times New Roman"/>
          <w:sz w:val="24"/>
          <w:szCs w:val="24"/>
        </w:rPr>
        <w:t xml:space="preserve"> </w:t>
      </w:r>
      <w:proofErr w:type="spellStart"/>
      <w:r w:rsidRPr="3A817519">
        <w:rPr>
          <w:rFonts w:ascii="Times New Roman" w:eastAsia="Times New Roman" w:hAnsi="Times New Roman" w:cs="Times New Roman"/>
          <w:sz w:val="24"/>
          <w:szCs w:val="24"/>
        </w:rPr>
        <w:t>Usability</w:t>
      </w:r>
      <w:proofErr w:type="spellEnd"/>
      <w:r w:rsidRPr="3A817519">
        <w:rPr>
          <w:rFonts w:ascii="Times New Roman" w:eastAsia="Times New Roman" w:hAnsi="Times New Roman" w:cs="Times New Roman"/>
          <w:sz w:val="24"/>
          <w:szCs w:val="24"/>
        </w:rPr>
        <w:t xml:space="preserve"> </w:t>
      </w:r>
      <w:proofErr w:type="spellStart"/>
      <w:r w:rsidRPr="3A817519">
        <w:rPr>
          <w:rFonts w:ascii="Times New Roman" w:eastAsia="Times New Roman" w:hAnsi="Times New Roman" w:cs="Times New Roman"/>
          <w:sz w:val="24"/>
          <w:szCs w:val="24"/>
        </w:rPr>
        <w:t>Scale</w:t>
      </w:r>
      <w:proofErr w:type="spellEnd"/>
      <w:r w:rsidRPr="3A817519">
        <w:rPr>
          <w:rFonts w:ascii="Times New Roman" w:eastAsia="Times New Roman" w:hAnsi="Times New Roman" w:cs="Times New Roman"/>
          <w:sz w:val="24"/>
          <w:szCs w:val="24"/>
        </w:rPr>
        <w:t xml:space="preserve"> (SUS), με τις στάσεις απέναντι στη χρηστικότητα να εξηγούν 30-50% της πιθανότητας σύστασης ενός προϊόντος </w:t>
      </w:r>
      <w:r w:rsidRPr="3A817519">
        <w:rPr>
          <w:rFonts w:ascii="Times New Roman" w:eastAsia="Times New Roman" w:hAnsi="Times New Roman" w:cs="Times New Roman"/>
          <w:color w:val="0070C0"/>
          <w:sz w:val="24"/>
          <w:szCs w:val="24"/>
        </w:rPr>
        <w:t>(</w:t>
      </w:r>
      <w:proofErr w:type="spellStart"/>
      <w:r w:rsidRPr="3A817519">
        <w:rPr>
          <w:rFonts w:ascii="Times New Roman" w:eastAsia="Times New Roman" w:hAnsi="Times New Roman" w:cs="Times New Roman"/>
          <w:color w:val="0070C0"/>
          <w:sz w:val="24"/>
          <w:szCs w:val="24"/>
        </w:rPr>
        <w:t>Lewis</w:t>
      </w:r>
      <w:proofErr w:type="spellEnd"/>
      <w:r w:rsidRPr="3A817519">
        <w:rPr>
          <w:rFonts w:ascii="Times New Roman" w:eastAsia="Times New Roman" w:hAnsi="Times New Roman" w:cs="Times New Roman"/>
          <w:color w:val="0070C0"/>
          <w:sz w:val="24"/>
          <w:szCs w:val="24"/>
        </w:rPr>
        <w:t>, 2012)[7]</w:t>
      </w:r>
      <w:r w:rsidRPr="3A817519">
        <w:rPr>
          <w:rFonts w:ascii="Times New Roman" w:eastAsia="Times New Roman" w:hAnsi="Times New Roman" w:cs="Times New Roman"/>
          <w:sz w:val="24"/>
          <w:szCs w:val="24"/>
        </w:rPr>
        <w:t xml:space="preserve"> .</w:t>
      </w:r>
    </w:p>
    <w:p w14:paraId="78EEA796" w14:textId="318E1092" w:rsidR="3A817519" w:rsidRDefault="7C584A51" w:rsidP="0071498F">
      <w:pPr>
        <w:spacing w:before="240" w:after="240"/>
        <w:jc w:val="both"/>
      </w:pPr>
      <w:r w:rsidRPr="7C584A51">
        <w:rPr>
          <w:rFonts w:ascii="Times New Roman" w:eastAsia="Times New Roman" w:hAnsi="Times New Roman" w:cs="Times New Roman"/>
          <w:sz w:val="24"/>
          <w:szCs w:val="24"/>
        </w:rPr>
        <w:t xml:space="preserve">Η μεθοδολογική προσέγγιση που προτείνεται συνδυάζει ποσοτικές και ποιοτικές μεθόδους, συμπεριλαμβανομένων ερευνών, συγκριτικής αξιολόγησης χρηστικότητας, ανάλυσης </w:t>
      </w:r>
      <w:r w:rsidRPr="7C584A51">
        <w:rPr>
          <w:rFonts w:ascii="Times New Roman" w:eastAsia="Times New Roman" w:hAnsi="Times New Roman" w:cs="Times New Roman"/>
          <w:sz w:val="24"/>
          <w:szCs w:val="24"/>
        </w:rPr>
        <w:lastRenderedPageBreak/>
        <w:t xml:space="preserve">βασικών εργασιών και ελέγχων UX. Ιδιαίτερη έμφαση δίνεται στη σημασία του </w:t>
      </w:r>
      <w:proofErr w:type="spellStart"/>
      <w:r w:rsidRPr="7C584A51">
        <w:rPr>
          <w:rFonts w:ascii="Times New Roman" w:eastAsia="Times New Roman" w:hAnsi="Times New Roman" w:cs="Times New Roman"/>
          <w:sz w:val="24"/>
          <w:szCs w:val="24"/>
        </w:rPr>
        <w:t>benchmarking</w:t>
      </w:r>
      <w:proofErr w:type="spellEnd"/>
      <w:r w:rsidRPr="7C584A51">
        <w:rPr>
          <w:rFonts w:ascii="Times New Roman" w:eastAsia="Times New Roman" w:hAnsi="Times New Roman" w:cs="Times New Roman"/>
          <w:sz w:val="24"/>
          <w:szCs w:val="24"/>
        </w:rPr>
        <w:t xml:space="preserve"> ως εργαλείου για την παρακολούθηση της εξέλιξης της εμπειρίας χρήστη διαχρονικά</w:t>
      </w:r>
    </w:p>
    <w:p w14:paraId="7105D6DE" w14:textId="641EF25C" w:rsidR="7C584A51" w:rsidRDefault="7C584A51" w:rsidP="0071498F">
      <w:pPr>
        <w:spacing w:before="240" w:after="240"/>
        <w:jc w:val="both"/>
        <w:rPr>
          <w:rFonts w:ascii="Times New Roman" w:eastAsia="Times New Roman" w:hAnsi="Times New Roman" w:cs="Times New Roman"/>
          <w:sz w:val="24"/>
          <w:szCs w:val="24"/>
        </w:rPr>
      </w:pPr>
    </w:p>
    <w:p w14:paraId="193A7E01" w14:textId="6029966B" w:rsidR="7C584A51" w:rsidRDefault="24642E51" w:rsidP="0071498F">
      <w:pPr>
        <w:spacing w:before="240" w:after="240"/>
        <w:jc w:val="both"/>
      </w:pPr>
      <w:r w:rsidRPr="24642E51">
        <w:rPr>
          <w:rFonts w:ascii="Times New Roman" w:eastAsia="Times New Roman" w:hAnsi="Times New Roman" w:cs="Times New Roman"/>
          <w:sz w:val="24"/>
          <w:szCs w:val="24"/>
        </w:rPr>
        <w:t xml:space="preserve">Έχοντας αναλύσει την εξέλιξη του UX και τις σύγχρονες προκλήσεις στην αξιολόγησή του, καθίσταται σαφές ότι απαιτείται μια συστηματική προσέγγιση στη μεθοδολογία αξιολόγησης της εμπειρίας χρήστη. Η πολυπλοκότητα και ο πολυδιάστατος χαρακτήρας του UX, σε συνδυασμό με την ανάγκη για αξιόπιστα και μετρήσιμα αποτελέσματα, οδηγεί στην ανάγκη εξέτασης των διαφόρων μεθοδολογικών προσεγγίσεων που έχουν αναπτυχθεί στο πεδίο. Ιδιαίτερο ενδιαφέρον παρουσιάζουν οι μέθοδοι αξιολόγησης που εφαρμόζονται στα εργαλεία </w:t>
      </w:r>
      <w:proofErr w:type="spellStart"/>
      <w:r w:rsidRPr="24642E51">
        <w:rPr>
          <w:rFonts w:ascii="Times New Roman" w:eastAsia="Times New Roman" w:hAnsi="Times New Roman" w:cs="Times New Roman"/>
          <w:sz w:val="24"/>
          <w:szCs w:val="24"/>
        </w:rPr>
        <w:t>μοντελοποίησης</w:t>
      </w:r>
      <w:proofErr w:type="spellEnd"/>
      <w:r w:rsidRPr="24642E51">
        <w:rPr>
          <w:rFonts w:ascii="Times New Roman" w:eastAsia="Times New Roman" w:hAnsi="Times New Roman" w:cs="Times New Roman"/>
          <w:sz w:val="24"/>
          <w:szCs w:val="24"/>
        </w:rPr>
        <w:t xml:space="preserve"> λογισμικού, καθώς αποτελούν χαρακτηριστικό παράδειγμα όπου η εμπειρία χρήστη διαδραματίζει καθοριστικό ρόλο στην αποτελεσματικότητα και αποδοχή του εργαλείου.</w:t>
      </w:r>
    </w:p>
    <w:p w14:paraId="63D78F70" w14:textId="5B9F5BC2" w:rsidR="7C584A51" w:rsidRDefault="24642E51" w:rsidP="0071498F">
      <w:pPr>
        <w:spacing w:before="240" w:after="240"/>
        <w:jc w:val="both"/>
        <w:rPr>
          <w:rFonts w:ascii="Times New Roman" w:eastAsia="Times New Roman" w:hAnsi="Times New Roman" w:cs="Times New Roman"/>
          <w:b/>
          <w:bCs/>
          <w:sz w:val="24"/>
          <w:szCs w:val="24"/>
          <w:u w:val="single"/>
        </w:rPr>
      </w:pPr>
      <w:r w:rsidRPr="24642E51">
        <w:rPr>
          <w:rFonts w:ascii="Times New Roman" w:eastAsia="Times New Roman" w:hAnsi="Times New Roman" w:cs="Times New Roman"/>
          <w:b/>
          <w:bCs/>
          <w:sz w:val="24"/>
          <w:szCs w:val="24"/>
          <w:u w:val="single"/>
        </w:rPr>
        <w:t xml:space="preserve">2.3 Εργαλεία Αξιολόγησης UX </w:t>
      </w:r>
    </w:p>
    <w:p w14:paraId="65ED5B7F" w14:textId="5C42B73C" w:rsidR="7C584A51" w:rsidRDefault="7C584A51" w:rsidP="0071498F">
      <w:pPr>
        <w:spacing w:before="240" w:after="240"/>
        <w:jc w:val="both"/>
      </w:pPr>
      <w:r w:rsidRPr="7C584A51">
        <w:rPr>
          <w:rFonts w:ascii="Times New Roman" w:eastAsia="Times New Roman" w:hAnsi="Times New Roman" w:cs="Times New Roman"/>
          <w:sz w:val="24"/>
          <w:szCs w:val="24"/>
        </w:rPr>
        <w:t xml:space="preserve">Η μεθοδολογία αξιολόγησης της εμπειρίας </w:t>
      </w:r>
      <w:proofErr w:type="spellStart"/>
      <w:r w:rsidRPr="7C584A51">
        <w:rPr>
          <w:rFonts w:ascii="Times New Roman" w:eastAsia="Times New Roman" w:hAnsi="Times New Roman" w:cs="Times New Roman"/>
          <w:sz w:val="24"/>
          <w:szCs w:val="24"/>
        </w:rPr>
        <w:t>μοντελοποίησης</w:t>
      </w:r>
      <w:proofErr w:type="spellEnd"/>
      <w:r w:rsidRPr="7C584A51">
        <w:rPr>
          <w:rFonts w:ascii="Times New Roman" w:eastAsia="Times New Roman" w:hAnsi="Times New Roman" w:cs="Times New Roman"/>
          <w:sz w:val="24"/>
          <w:szCs w:val="24"/>
        </w:rPr>
        <w:t xml:space="preserve"> λογισμικού (</w:t>
      </w:r>
      <w:proofErr w:type="spellStart"/>
      <w:r w:rsidRPr="7C584A51">
        <w:rPr>
          <w:rFonts w:ascii="Times New Roman" w:eastAsia="Times New Roman" w:hAnsi="Times New Roman" w:cs="Times New Roman"/>
          <w:sz w:val="24"/>
          <w:szCs w:val="24"/>
        </w:rPr>
        <w:t>Modeling</w:t>
      </w:r>
      <w:proofErr w:type="spellEnd"/>
      <w:r w:rsidRPr="7C584A51">
        <w:rPr>
          <w:rFonts w:ascii="Times New Roman" w:eastAsia="Times New Roman" w:hAnsi="Times New Roman" w:cs="Times New Roman"/>
          <w:sz w:val="24"/>
          <w:szCs w:val="24"/>
        </w:rPr>
        <w:t xml:space="preserve"> </w:t>
      </w:r>
      <w:proofErr w:type="spellStart"/>
      <w:r w:rsidRPr="7C584A51">
        <w:rPr>
          <w:rFonts w:ascii="Times New Roman" w:eastAsia="Times New Roman" w:hAnsi="Times New Roman" w:cs="Times New Roman"/>
          <w:sz w:val="24"/>
          <w:szCs w:val="24"/>
        </w:rPr>
        <w:t>Experience</w:t>
      </w:r>
      <w:proofErr w:type="spellEnd"/>
      <w:r w:rsidRPr="7C584A51">
        <w:rPr>
          <w:rFonts w:ascii="Times New Roman" w:eastAsia="Times New Roman" w:hAnsi="Times New Roman" w:cs="Times New Roman"/>
          <w:sz w:val="24"/>
          <w:szCs w:val="24"/>
        </w:rPr>
        <w:t xml:space="preserve"> - MX) αποτελεί ένα κρίσιμο πεδίο έρευνας στον τομέα της </w:t>
      </w:r>
      <w:proofErr w:type="spellStart"/>
      <w:r w:rsidRPr="7C584A51">
        <w:rPr>
          <w:rFonts w:ascii="Times New Roman" w:eastAsia="Times New Roman" w:hAnsi="Times New Roman" w:cs="Times New Roman"/>
          <w:sz w:val="24"/>
          <w:szCs w:val="24"/>
        </w:rPr>
        <w:t>διάδρασης</w:t>
      </w:r>
      <w:proofErr w:type="spellEnd"/>
      <w:r w:rsidRPr="7C584A51">
        <w:rPr>
          <w:rFonts w:ascii="Times New Roman" w:eastAsia="Times New Roman" w:hAnsi="Times New Roman" w:cs="Times New Roman"/>
          <w:sz w:val="24"/>
          <w:szCs w:val="24"/>
        </w:rPr>
        <w:t xml:space="preserve"> ανθρώπου-υπολογιστή. Η βιβλιογραφική ανασκόπηση αναδεικνύει τρεις κύριες μεθοδολογικές προσεγγίσεις στην αξιολόγηση του MX σύμφωνα με </w:t>
      </w:r>
      <w:r w:rsidRPr="7C584A51">
        <w:rPr>
          <w:rFonts w:ascii="Times New Roman" w:eastAsia="Times New Roman" w:hAnsi="Times New Roman" w:cs="Times New Roman"/>
          <w:color w:val="0070C0"/>
          <w:sz w:val="24"/>
          <w:szCs w:val="24"/>
        </w:rPr>
        <w:t>(</w:t>
      </w:r>
      <w:proofErr w:type="spellStart"/>
      <w:r w:rsidRPr="7C584A51">
        <w:rPr>
          <w:rFonts w:ascii="Times New Roman" w:eastAsia="Times New Roman" w:hAnsi="Times New Roman" w:cs="Times New Roman"/>
          <w:color w:val="0070C0"/>
          <w:sz w:val="24"/>
          <w:szCs w:val="24"/>
        </w:rPr>
        <w:t>Reyhaneh</w:t>
      </w:r>
      <w:proofErr w:type="spellEnd"/>
      <w:r w:rsidRPr="7C584A51">
        <w:rPr>
          <w:rFonts w:ascii="Times New Roman" w:eastAsia="Times New Roman" w:hAnsi="Times New Roman" w:cs="Times New Roman"/>
          <w:color w:val="0070C0"/>
          <w:sz w:val="24"/>
          <w:szCs w:val="24"/>
        </w:rPr>
        <w:t xml:space="preserve"> </w:t>
      </w:r>
      <w:proofErr w:type="spellStart"/>
      <w:r w:rsidRPr="7C584A51">
        <w:rPr>
          <w:rFonts w:ascii="Times New Roman" w:eastAsia="Times New Roman" w:hAnsi="Times New Roman" w:cs="Times New Roman"/>
          <w:color w:val="0070C0"/>
          <w:sz w:val="24"/>
          <w:szCs w:val="24"/>
        </w:rPr>
        <w:t>Kalantari</w:t>
      </w:r>
      <w:proofErr w:type="spellEnd"/>
      <w:r w:rsidRPr="7C584A51">
        <w:rPr>
          <w:rFonts w:ascii="Times New Roman" w:eastAsia="Times New Roman" w:hAnsi="Times New Roman" w:cs="Times New Roman"/>
          <w:color w:val="0070C0"/>
          <w:sz w:val="24"/>
          <w:szCs w:val="24"/>
        </w:rPr>
        <w:t xml:space="preserve"> 2022[8]) </w:t>
      </w:r>
      <w:r w:rsidRPr="7C584A51">
        <w:rPr>
          <w:rFonts w:ascii="Times New Roman" w:eastAsia="Times New Roman" w:hAnsi="Times New Roman" w:cs="Times New Roman"/>
          <w:sz w:val="24"/>
          <w:szCs w:val="24"/>
        </w:rPr>
        <w:t>:</w:t>
      </w:r>
    </w:p>
    <w:p w14:paraId="2B4A8855" w14:textId="3E89DEA4" w:rsidR="7C584A51" w:rsidRDefault="7C584A51" w:rsidP="0071498F">
      <w:pPr>
        <w:spacing w:before="240" w:after="240"/>
        <w:jc w:val="both"/>
      </w:pPr>
      <w:r w:rsidRPr="7C584A51">
        <w:rPr>
          <w:rFonts w:ascii="Times New Roman" w:eastAsia="Times New Roman" w:hAnsi="Times New Roman" w:cs="Times New Roman"/>
          <w:sz w:val="24"/>
          <w:szCs w:val="24"/>
        </w:rPr>
        <w:t>Πρώτον, η προσέγγιση με επίκεντρο τον χρήστη (</w:t>
      </w:r>
      <w:proofErr w:type="spellStart"/>
      <w:r w:rsidRPr="7C584A51">
        <w:rPr>
          <w:rFonts w:ascii="Times New Roman" w:eastAsia="Times New Roman" w:hAnsi="Times New Roman" w:cs="Times New Roman"/>
          <w:sz w:val="24"/>
          <w:szCs w:val="24"/>
        </w:rPr>
        <w:t>user-centered</w:t>
      </w:r>
      <w:proofErr w:type="spellEnd"/>
      <w:r w:rsidRPr="7C584A51">
        <w:rPr>
          <w:rFonts w:ascii="Times New Roman" w:eastAsia="Times New Roman" w:hAnsi="Times New Roman" w:cs="Times New Roman"/>
          <w:sz w:val="24"/>
          <w:szCs w:val="24"/>
        </w:rPr>
        <w:t xml:space="preserve"> </w:t>
      </w:r>
      <w:proofErr w:type="spellStart"/>
      <w:r w:rsidRPr="7C584A51">
        <w:rPr>
          <w:rFonts w:ascii="Times New Roman" w:eastAsia="Times New Roman" w:hAnsi="Times New Roman" w:cs="Times New Roman"/>
          <w:sz w:val="24"/>
          <w:szCs w:val="24"/>
        </w:rPr>
        <w:t>evaluation</w:t>
      </w:r>
      <w:proofErr w:type="spellEnd"/>
      <w:r w:rsidRPr="7C584A51">
        <w:rPr>
          <w:rFonts w:ascii="Times New Roman" w:eastAsia="Times New Roman" w:hAnsi="Times New Roman" w:cs="Times New Roman"/>
          <w:sz w:val="24"/>
          <w:szCs w:val="24"/>
        </w:rPr>
        <w:t xml:space="preserve">) αποτελεί την πιο διαδεδομένη μέθοδο, περιλαμβάνοντας δοκιμές χρηστών, ερωτηματολόγια και συνεντεύξεις. Αυτή η προσέγγιση επιτρέπει την άμεση καταγραφή των εμπειριών και αντιδράσεων των χρηστών κατά την αλληλεπίδρασή τους με τα εργαλεία </w:t>
      </w:r>
      <w:proofErr w:type="spellStart"/>
      <w:r w:rsidRPr="7C584A51">
        <w:rPr>
          <w:rFonts w:ascii="Times New Roman" w:eastAsia="Times New Roman" w:hAnsi="Times New Roman" w:cs="Times New Roman"/>
          <w:sz w:val="24"/>
          <w:szCs w:val="24"/>
        </w:rPr>
        <w:t>μοντελοποίησης</w:t>
      </w:r>
      <w:proofErr w:type="spellEnd"/>
      <w:r w:rsidRPr="7C584A51">
        <w:rPr>
          <w:rFonts w:ascii="Times New Roman" w:eastAsia="Times New Roman" w:hAnsi="Times New Roman" w:cs="Times New Roman"/>
          <w:sz w:val="24"/>
          <w:szCs w:val="24"/>
        </w:rPr>
        <w:t>.</w:t>
      </w:r>
    </w:p>
    <w:p w14:paraId="1968947C" w14:textId="5FF8804E" w:rsidR="7C584A51" w:rsidRDefault="7C584A51" w:rsidP="0071498F">
      <w:pPr>
        <w:spacing w:before="240" w:after="240"/>
        <w:jc w:val="both"/>
      </w:pPr>
      <w:r w:rsidRPr="7C584A51">
        <w:rPr>
          <w:rFonts w:ascii="Times New Roman" w:eastAsia="Times New Roman" w:hAnsi="Times New Roman" w:cs="Times New Roman"/>
          <w:sz w:val="24"/>
          <w:szCs w:val="24"/>
        </w:rPr>
        <w:t>Δεύτερον, η μέθοδος της επιθεώρησης (</w:t>
      </w:r>
      <w:proofErr w:type="spellStart"/>
      <w:r w:rsidRPr="7C584A51">
        <w:rPr>
          <w:rFonts w:ascii="Times New Roman" w:eastAsia="Times New Roman" w:hAnsi="Times New Roman" w:cs="Times New Roman"/>
          <w:sz w:val="24"/>
          <w:szCs w:val="24"/>
        </w:rPr>
        <w:t>inspection</w:t>
      </w:r>
      <w:proofErr w:type="spellEnd"/>
      <w:r w:rsidRPr="7C584A51">
        <w:rPr>
          <w:rFonts w:ascii="Times New Roman" w:eastAsia="Times New Roman" w:hAnsi="Times New Roman" w:cs="Times New Roman"/>
          <w:sz w:val="24"/>
          <w:szCs w:val="24"/>
        </w:rPr>
        <w:t xml:space="preserve"> </w:t>
      </w:r>
      <w:proofErr w:type="spellStart"/>
      <w:r w:rsidRPr="7C584A51">
        <w:rPr>
          <w:rFonts w:ascii="Times New Roman" w:eastAsia="Times New Roman" w:hAnsi="Times New Roman" w:cs="Times New Roman"/>
          <w:sz w:val="24"/>
          <w:szCs w:val="24"/>
        </w:rPr>
        <w:t>method</w:t>
      </w:r>
      <w:proofErr w:type="spellEnd"/>
      <w:r w:rsidRPr="7C584A51">
        <w:rPr>
          <w:rFonts w:ascii="Times New Roman" w:eastAsia="Times New Roman" w:hAnsi="Times New Roman" w:cs="Times New Roman"/>
          <w:sz w:val="24"/>
          <w:szCs w:val="24"/>
        </w:rPr>
        <w:t xml:space="preserve">) βασίζεται σε προκαθορισμένα κριτήρια αξιολόγησης, </w:t>
      </w:r>
      <w:r w:rsidRPr="7C584A51">
        <w:rPr>
          <w:rFonts w:ascii="Times New Roman" w:eastAsia="Times New Roman" w:hAnsi="Times New Roman" w:cs="Times New Roman"/>
          <w:sz w:val="24"/>
          <w:szCs w:val="24"/>
        </w:rPr>
        <w:t>εστιάζοντας στη συμμόρφωση με πρότυπα και στην πληρότητα των λειτουργικών χαρακτηριστικών. Αυτή η προσέγγιση προσφέρει μια πιο συστηματική και αντικειμενική αξιολόγηση των εργαλείων.</w:t>
      </w:r>
    </w:p>
    <w:p w14:paraId="59A80267" w14:textId="23EEA676" w:rsidR="7C584A51" w:rsidRDefault="7C584A51" w:rsidP="0071498F">
      <w:pPr>
        <w:spacing w:before="240" w:after="240"/>
        <w:jc w:val="both"/>
      </w:pPr>
      <w:r w:rsidRPr="7C584A51">
        <w:rPr>
          <w:rFonts w:ascii="Times New Roman" w:eastAsia="Times New Roman" w:hAnsi="Times New Roman" w:cs="Times New Roman"/>
          <w:sz w:val="24"/>
          <w:szCs w:val="24"/>
        </w:rPr>
        <w:t xml:space="preserve">Τρίτον, οι υβριδικές προσεγγίσεις συνδυάζουν στοιχεία από τις δύο προηγούμενες μεθόδους, προσφέροντας μια πιο ολοκληρωμένη αξιολόγηση της εμπειρίας </w:t>
      </w:r>
      <w:proofErr w:type="spellStart"/>
      <w:r w:rsidRPr="7C584A51">
        <w:rPr>
          <w:rFonts w:ascii="Times New Roman" w:eastAsia="Times New Roman" w:hAnsi="Times New Roman" w:cs="Times New Roman"/>
          <w:sz w:val="24"/>
          <w:szCs w:val="24"/>
        </w:rPr>
        <w:t>μοντελοποίησης</w:t>
      </w:r>
      <w:proofErr w:type="spellEnd"/>
      <w:r w:rsidRPr="7C584A51">
        <w:rPr>
          <w:rFonts w:ascii="Times New Roman" w:eastAsia="Times New Roman" w:hAnsi="Times New Roman" w:cs="Times New Roman"/>
          <w:sz w:val="24"/>
          <w:szCs w:val="24"/>
        </w:rPr>
        <w:t>.</w:t>
      </w:r>
    </w:p>
    <w:p w14:paraId="7EA5F8D5" w14:textId="03EF39CB" w:rsidR="7C584A51" w:rsidRDefault="7C584A51" w:rsidP="0071498F">
      <w:pPr>
        <w:spacing w:before="240" w:after="240"/>
        <w:jc w:val="both"/>
      </w:pPr>
      <w:r w:rsidRPr="7C584A51">
        <w:rPr>
          <w:rFonts w:ascii="Times New Roman" w:eastAsia="Times New Roman" w:hAnsi="Times New Roman" w:cs="Times New Roman"/>
          <w:sz w:val="24"/>
          <w:szCs w:val="24"/>
        </w:rPr>
        <w:t>Ωστόσο, η έρευνα αναδεικνύει σημαντικές προκλήσεις στην αξιολόγηση του MX. Η έλλειψη τυποποιημένης ορολογίας δυσχεραίνει τη σύγκριση αποτελεσμάτων μεταξύ διαφορετικών μελετών, ενώ η ετερογένεια των χρηστών και η περιορισμένη χρήση μεγάλων μοντέλων επηρεάζουν την αξιοπιστία των αποτελεσμάτων</w:t>
      </w:r>
    </w:p>
    <w:p w14:paraId="7CA1341B" w14:textId="0C383BA5" w:rsidR="7C584A51" w:rsidRDefault="7C584A51" w:rsidP="0071498F">
      <w:pPr>
        <w:spacing w:before="240" w:after="240"/>
        <w:jc w:val="both"/>
      </w:pPr>
      <w:r w:rsidRPr="7C584A51">
        <w:rPr>
          <w:rFonts w:ascii="Times New Roman" w:eastAsia="Times New Roman" w:hAnsi="Times New Roman" w:cs="Times New Roman"/>
          <w:sz w:val="24"/>
          <w:szCs w:val="24"/>
        </w:rPr>
        <w:t xml:space="preserve">Η βιβλιογραφική ανασκόπηση αναδεικνύει τρεις βασικές κατηγορίες μεθόδων αξιολόγησης της εμπειρίας </w:t>
      </w:r>
      <w:proofErr w:type="spellStart"/>
      <w:r w:rsidRPr="7C584A51">
        <w:rPr>
          <w:rFonts w:ascii="Times New Roman" w:eastAsia="Times New Roman" w:hAnsi="Times New Roman" w:cs="Times New Roman"/>
          <w:sz w:val="24"/>
          <w:szCs w:val="24"/>
        </w:rPr>
        <w:t>μοντελοποίησης</w:t>
      </w:r>
      <w:proofErr w:type="spellEnd"/>
      <w:r w:rsidRPr="7C584A51">
        <w:rPr>
          <w:rFonts w:ascii="Times New Roman" w:eastAsia="Times New Roman" w:hAnsi="Times New Roman" w:cs="Times New Roman"/>
          <w:sz w:val="24"/>
          <w:szCs w:val="24"/>
        </w:rPr>
        <w:t xml:space="preserve"> (MX): μεθόδους επιθεώρησης, μεθόδους έρευνας και μεθόδους δοκιμής. Καθεμία από αυτές τις κατηγορίες προσφέρει διαφορετικές προσεγγίσεις στην κατανόηση και αξιολόγηση της εμπειρίας χρήστη.</w:t>
      </w:r>
    </w:p>
    <w:p w14:paraId="2E7D2CB6" w14:textId="1412CE5E" w:rsidR="7C584A51" w:rsidRDefault="7C584A51" w:rsidP="0071498F">
      <w:pPr>
        <w:spacing w:before="240" w:after="240"/>
        <w:jc w:val="both"/>
      </w:pPr>
      <w:r w:rsidRPr="7C584A51">
        <w:rPr>
          <w:rFonts w:ascii="Times New Roman" w:eastAsia="Times New Roman" w:hAnsi="Times New Roman" w:cs="Times New Roman"/>
          <w:sz w:val="24"/>
          <w:szCs w:val="24"/>
        </w:rPr>
        <w:t xml:space="preserve">Στην κατηγορία των μεθόδων επιθεώρησης, ιδιαίτερη έμφαση δίνεται στην αξιολόγηση με βάση προκαθορισμένα χαρακτηριστικά και κριτήρια. Η μέθοδος KLM-GOMS χρησιμοποιείται για την πρόβλεψη του χρόνου εκτέλεσης εργασιών από έμπειρους χρήστες, ενώ η </w:t>
      </w:r>
      <w:proofErr w:type="spellStart"/>
      <w:r w:rsidRPr="7C584A51">
        <w:rPr>
          <w:rFonts w:ascii="Times New Roman" w:eastAsia="Times New Roman" w:hAnsi="Times New Roman" w:cs="Times New Roman"/>
          <w:sz w:val="24"/>
          <w:szCs w:val="24"/>
        </w:rPr>
        <w:t>ευρετική</w:t>
      </w:r>
      <w:proofErr w:type="spellEnd"/>
      <w:r w:rsidRPr="7C584A51">
        <w:rPr>
          <w:rFonts w:ascii="Times New Roman" w:eastAsia="Times New Roman" w:hAnsi="Times New Roman" w:cs="Times New Roman"/>
          <w:sz w:val="24"/>
          <w:szCs w:val="24"/>
        </w:rPr>
        <w:t xml:space="preserve"> αξιολόγηση βασίζεται στην κρίση ειδικών χρηστικότητας. Τα σενάρια χρήσης παρέχουν ένα πλαίσιο για την αναγνώριση ζητημάτων χρηστικότητας μέσω της ανάλυσης της αλληλεπίδρασης συστήματος-χρήστη.</w:t>
      </w:r>
    </w:p>
    <w:p w14:paraId="0A4F3E29" w14:textId="2A01F124" w:rsidR="7C584A51" w:rsidRDefault="7C584A51" w:rsidP="0071498F">
      <w:pPr>
        <w:spacing w:before="240" w:after="240"/>
        <w:jc w:val="both"/>
      </w:pPr>
      <w:r w:rsidRPr="7C584A51">
        <w:rPr>
          <w:rFonts w:ascii="Times New Roman" w:eastAsia="Times New Roman" w:hAnsi="Times New Roman" w:cs="Times New Roman"/>
          <w:sz w:val="24"/>
          <w:szCs w:val="24"/>
        </w:rPr>
        <w:t>Οι μέθοδοι έρευνας περιλαμβάνουν κυρίως ερωτηματολόγια και συνεντεύξεις, προσφέροντας τόσο ποσοτικά όσο και ποιοτικά δεδομένα για την κατανόηση των αναγκών και προτιμήσεων των χρηστών.</w:t>
      </w:r>
    </w:p>
    <w:p w14:paraId="691BC269" w14:textId="4FEF99AF" w:rsidR="7C584A51" w:rsidRDefault="7C584A51" w:rsidP="0071498F">
      <w:pPr>
        <w:spacing w:before="240" w:after="240"/>
        <w:jc w:val="both"/>
      </w:pPr>
      <w:r w:rsidRPr="7C584A51">
        <w:rPr>
          <w:rFonts w:ascii="Times New Roman" w:eastAsia="Times New Roman" w:hAnsi="Times New Roman" w:cs="Times New Roman"/>
          <w:sz w:val="24"/>
          <w:szCs w:val="24"/>
        </w:rPr>
        <w:t>Στον τομέα των μεθόδων δοκιμής, η έμφαση δίνεται στην άμεση παρατήρηση και καταγραφή της αλληλεπίδρασης χρήστη-</w:t>
      </w:r>
      <w:r w:rsidRPr="7C584A51">
        <w:rPr>
          <w:rFonts w:ascii="Times New Roman" w:eastAsia="Times New Roman" w:hAnsi="Times New Roman" w:cs="Times New Roman"/>
          <w:sz w:val="24"/>
          <w:szCs w:val="24"/>
        </w:rPr>
        <w:lastRenderedPageBreak/>
        <w:t xml:space="preserve">συστήματος. Οι δοκιμές βασισμένες σε εργασίες, η μέθοδος σκέψης φωναχτά και η συστηματική παρατήρηση χρήστη παρέχουν πολύτιμα δεδομένα για την πραγματική χρήση </w:t>
      </w:r>
      <w:r w:rsidRPr="7C584A51">
        <w:rPr>
          <w:rFonts w:ascii="Times New Roman" w:eastAsia="Times New Roman" w:hAnsi="Times New Roman" w:cs="Times New Roman"/>
          <w:sz w:val="24"/>
          <w:szCs w:val="24"/>
        </w:rPr>
        <w:t>των εργαλείων. Επιπρόσθετα, οι ομαδικές συζητήσεις και τα πρωτότυπα χαρτιού χρησιμοποιούνται συχνά στα αρχικά στάδια σχεδιασμού.</w:t>
      </w:r>
    </w:p>
    <w:p w14:paraId="77A84F6E" w14:textId="77777777" w:rsidR="00A42D7E" w:rsidRDefault="00A42D7E" w:rsidP="0071498F">
      <w:pPr>
        <w:spacing w:before="240" w:after="240"/>
        <w:jc w:val="both"/>
        <w:sectPr w:rsidR="00A42D7E" w:rsidSect="00A42D7E">
          <w:type w:val="continuous"/>
          <w:pgSz w:w="11906" w:h="16838"/>
          <w:pgMar w:top="1440" w:right="1080" w:bottom="1440" w:left="1080" w:header="708" w:footer="708" w:gutter="0"/>
          <w:cols w:num="2" w:space="708"/>
          <w:titlePg/>
          <w:docGrid w:linePitch="360"/>
        </w:sectPr>
      </w:pPr>
    </w:p>
    <w:p w14:paraId="0D23402A" w14:textId="77777777" w:rsidR="0071498F" w:rsidRDefault="7C584A51" w:rsidP="0071498F">
      <w:pPr>
        <w:keepNext/>
        <w:spacing w:before="240" w:after="240"/>
        <w:jc w:val="both"/>
      </w:pPr>
      <w:r>
        <w:rPr>
          <w:noProof/>
        </w:rPr>
        <w:drawing>
          <wp:inline distT="0" distB="0" distL="0" distR="0" wp14:anchorId="03935FDF" wp14:editId="3967701D">
            <wp:extent cx="6499969" cy="3795822"/>
            <wp:effectExtent l="0" t="0" r="0" b="0"/>
            <wp:docPr id="1681681456" name="Εικόνα 168168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681681456"/>
                    <pic:cNvPicPr/>
                  </pic:nvPicPr>
                  <pic:blipFill>
                    <a:blip r:embed="rId22">
                      <a:extLst>
                        <a:ext uri="{28A0092B-C50C-407E-A947-70E740481C1C}">
                          <a14:useLocalDpi xmlns:a14="http://schemas.microsoft.com/office/drawing/2010/main" val="0"/>
                        </a:ext>
                      </a:extLst>
                    </a:blip>
                    <a:stretch>
                      <a:fillRect/>
                    </a:stretch>
                  </pic:blipFill>
                  <pic:spPr>
                    <a:xfrm>
                      <a:off x="0" y="0"/>
                      <a:ext cx="6499969" cy="3795822"/>
                    </a:xfrm>
                    <a:prstGeom prst="rect">
                      <a:avLst/>
                    </a:prstGeom>
                  </pic:spPr>
                </pic:pic>
              </a:graphicData>
            </a:graphic>
          </wp:inline>
        </w:drawing>
      </w:r>
    </w:p>
    <w:p w14:paraId="7B6C6F10" w14:textId="26EAFD2C" w:rsidR="00A42D7E" w:rsidRDefault="0071498F" w:rsidP="0071498F">
      <w:pPr>
        <w:pStyle w:val="a8"/>
        <w:jc w:val="center"/>
      </w:pPr>
      <w:proofErr w:type="spellStart"/>
      <w:r>
        <w:t>Figure</w:t>
      </w:r>
      <w:proofErr w:type="spellEnd"/>
      <w:r>
        <w:t xml:space="preserve"> </w:t>
      </w:r>
      <w:r>
        <w:fldChar w:fldCharType="begin"/>
      </w:r>
      <w:r>
        <w:instrText>SEQ Figure \* ARABIC</w:instrText>
      </w:r>
      <w:r>
        <w:fldChar w:fldCharType="separate"/>
      </w:r>
      <w:r>
        <w:rPr>
          <w:noProof/>
        </w:rPr>
        <w:t>1</w:t>
      </w:r>
      <w:r>
        <w:fldChar w:fldCharType="end"/>
      </w:r>
    </w:p>
    <w:p w14:paraId="55BC668F" w14:textId="77777777" w:rsidR="00D25309" w:rsidRDefault="00D25309" w:rsidP="0071498F">
      <w:pPr>
        <w:spacing w:before="240" w:after="240"/>
        <w:jc w:val="both"/>
        <w:sectPr w:rsidR="00D25309" w:rsidSect="000C30ED">
          <w:type w:val="continuous"/>
          <w:pgSz w:w="11906" w:h="16838"/>
          <w:pgMar w:top="1440" w:right="1080" w:bottom="1440" w:left="1080" w:header="708" w:footer="708" w:gutter="0"/>
          <w:cols w:space="708"/>
          <w:titlePg/>
          <w:docGrid w:linePitch="360"/>
        </w:sectPr>
      </w:pPr>
    </w:p>
    <w:p w14:paraId="7D811B69" w14:textId="77777777" w:rsidR="0071498F" w:rsidRDefault="0071498F" w:rsidP="0071498F">
      <w:pPr>
        <w:spacing w:before="240" w:after="240"/>
        <w:jc w:val="both"/>
      </w:pPr>
    </w:p>
    <w:p w14:paraId="0EFC164A" w14:textId="0382234D" w:rsidR="0071498F" w:rsidRPr="0071498F" w:rsidRDefault="0071498F" w:rsidP="0071498F">
      <w:pPr>
        <w:spacing w:before="240" w:after="240"/>
        <w:jc w:val="both"/>
        <w:sectPr w:rsidR="0071498F" w:rsidRPr="0071498F" w:rsidSect="002F1467">
          <w:type w:val="continuous"/>
          <w:pgSz w:w="11906" w:h="16838"/>
          <w:pgMar w:top="1440" w:right="1080" w:bottom="1440" w:left="1080" w:header="708" w:footer="708" w:gutter="0"/>
          <w:cols w:num="2" w:space="708"/>
          <w:titlePg/>
          <w:docGrid w:linePitch="360"/>
        </w:sectPr>
      </w:pPr>
    </w:p>
    <w:p w14:paraId="12340FB5" w14:textId="77777777" w:rsidR="00366E56" w:rsidRDefault="5763C548" w:rsidP="0071498F">
      <w:pPr>
        <w:spacing w:before="240" w:after="240"/>
        <w:jc w:val="both"/>
        <w:rPr>
          <w:rFonts w:ascii="Times New Roman" w:eastAsia="Times New Roman" w:hAnsi="Times New Roman" w:cs="Times New Roman"/>
          <w:sz w:val="24"/>
          <w:szCs w:val="24"/>
        </w:rPr>
      </w:pPr>
      <w:r w:rsidRPr="5763C548">
        <w:rPr>
          <w:rFonts w:ascii="Times New Roman" w:eastAsia="Times New Roman" w:hAnsi="Times New Roman" w:cs="Times New Roman"/>
          <w:sz w:val="24"/>
          <w:szCs w:val="24"/>
        </w:rPr>
        <w:t>Όπως απεικονίζεται στο Σχήμα 1</w:t>
      </w:r>
      <w:r w:rsidRPr="5763C548">
        <w:rPr>
          <w:rFonts w:ascii="Times New Roman" w:eastAsia="Times New Roman" w:hAnsi="Times New Roman" w:cs="Times New Roman"/>
          <w:color w:val="0070C0"/>
          <w:sz w:val="24"/>
          <w:szCs w:val="24"/>
        </w:rPr>
        <w:t xml:space="preserve"> (</w:t>
      </w:r>
      <w:proofErr w:type="spellStart"/>
      <w:r w:rsidRPr="5763C548">
        <w:rPr>
          <w:rFonts w:ascii="Times New Roman" w:eastAsia="Times New Roman" w:hAnsi="Times New Roman" w:cs="Times New Roman"/>
          <w:color w:val="0070C0"/>
          <w:sz w:val="24"/>
          <w:szCs w:val="24"/>
        </w:rPr>
        <w:t>Reyhaneh</w:t>
      </w:r>
      <w:proofErr w:type="spellEnd"/>
      <w:r w:rsidRPr="5763C548">
        <w:rPr>
          <w:rFonts w:ascii="Times New Roman" w:eastAsia="Times New Roman" w:hAnsi="Times New Roman" w:cs="Times New Roman"/>
          <w:color w:val="0070C0"/>
          <w:sz w:val="24"/>
          <w:szCs w:val="24"/>
        </w:rPr>
        <w:t xml:space="preserve"> </w:t>
      </w:r>
      <w:proofErr w:type="spellStart"/>
      <w:r w:rsidRPr="5763C548">
        <w:rPr>
          <w:rFonts w:ascii="Times New Roman" w:eastAsia="Times New Roman" w:hAnsi="Times New Roman" w:cs="Times New Roman"/>
          <w:color w:val="0070C0"/>
          <w:sz w:val="24"/>
          <w:szCs w:val="24"/>
        </w:rPr>
        <w:t>Kalantari</w:t>
      </w:r>
      <w:proofErr w:type="spellEnd"/>
      <w:r w:rsidRPr="5763C548">
        <w:rPr>
          <w:rFonts w:ascii="Times New Roman" w:eastAsia="Times New Roman" w:hAnsi="Times New Roman" w:cs="Times New Roman"/>
          <w:color w:val="0070C0"/>
          <w:sz w:val="24"/>
          <w:szCs w:val="24"/>
        </w:rPr>
        <w:t xml:space="preserve"> 2022[8])</w:t>
      </w:r>
      <w:r w:rsidRPr="5763C548">
        <w:rPr>
          <w:rFonts w:ascii="Times New Roman" w:eastAsia="Times New Roman" w:hAnsi="Times New Roman" w:cs="Times New Roman"/>
          <w:sz w:val="24"/>
          <w:szCs w:val="24"/>
        </w:rPr>
        <w:t>, η κατανομή των μεθόδων αξιολόγησης στη βιβλιογραφία αναδεικνύει την κυριαρχία των μεθόδων έρευνας (</w:t>
      </w:r>
      <w:proofErr w:type="spellStart"/>
      <w:r w:rsidRPr="5763C548">
        <w:rPr>
          <w:rFonts w:ascii="Times New Roman" w:eastAsia="Times New Roman" w:hAnsi="Times New Roman" w:cs="Times New Roman"/>
          <w:sz w:val="24"/>
          <w:szCs w:val="24"/>
        </w:rPr>
        <w:t>Inquiry</w:t>
      </w:r>
      <w:proofErr w:type="spellEnd"/>
      <w:r w:rsidRPr="5763C548">
        <w:rPr>
          <w:rFonts w:ascii="Times New Roman" w:eastAsia="Times New Roman" w:hAnsi="Times New Roman" w:cs="Times New Roman"/>
          <w:sz w:val="24"/>
          <w:szCs w:val="24"/>
        </w:rPr>
        <w:t>) και επιθεώρησης (</w:t>
      </w:r>
      <w:proofErr w:type="spellStart"/>
      <w:r w:rsidRPr="5763C548">
        <w:rPr>
          <w:rFonts w:ascii="Times New Roman" w:eastAsia="Times New Roman" w:hAnsi="Times New Roman" w:cs="Times New Roman"/>
          <w:sz w:val="24"/>
          <w:szCs w:val="24"/>
        </w:rPr>
        <w:t>Inspection</w:t>
      </w:r>
      <w:proofErr w:type="spellEnd"/>
      <w:r w:rsidRPr="5763C548">
        <w:rPr>
          <w:rFonts w:ascii="Times New Roman" w:eastAsia="Times New Roman" w:hAnsi="Times New Roman" w:cs="Times New Roman"/>
          <w:sz w:val="24"/>
          <w:szCs w:val="24"/>
        </w:rPr>
        <w:t>), καθεμία με ποσοστό 34%. Ιδιαίτερο ενδιαφέρον παρουσιάζει το γεγονός ότι το 19% των μελετών συνδυάζει μεθόδους δοκιμής και έρευνας (</w:t>
      </w:r>
      <w:proofErr w:type="spellStart"/>
      <w:r w:rsidRPr="5763C548">
        <w:rPr>
          <w:rFonts w:ascii="Times New Roman" w:eastAsia="Times New Roman" w:hAnsi="Times New Roman" w:cs="Times New Roman"/>
          <w:sz w:val="24"/>
          <w:szCs w:val="24"/>
        </w:rPr>
        <w:t>Testing</w:t>
      </w:r>
      <w:proofErr w:type="spellEnd"/>
      <w:r w:rsidRPr="5763C548">
        <w:rPr>
          <w:rFonts w:ascii="Times New Roman" w:eastAsia="Times New Roman" w:hAnsi="Times New Roman" w:cs="Times New Roman"/>
          <w:sz w:val="24"/>
          <w:szCs w:val="24"/>
        </w:rPr>
        <w:t xml:space="preserve">, </w:t>
      </w:r>
      <w:proofErr w:type="spellStart"/>
      <w:r w:rsidRPr="5763C548">
        <w:rPr>
          <w:rFonts w:ascii="Times New Roman" w:eastAsia="Times New Roman" w:hAnsi="Times New Roman" w:cs="Times New Roman"/>
          <w:sz w:val="24"/>
          <w:szCs w:val="24"/>
        </w:rPr>
        <w:t>Inquiry</w:t>
      </w:r>
      <w:proofErr w:type="spellEnd"/>
      <w:r w:rsidRPr="5763C548">
        <w:rPr>
          <w:rFonts w:ascii="Times New Roman" w:eastAsia="Times New Roman" w:hAnsi="Times New Roman" w:cs="Times New Roman"/>
          <w:sz w:val="24"/>
          <w:szCs w:val="24"/>
        </w:rPr>
        <w:t>), υποδεικνύοντας μια τάση προς πιο ολοκληρωμένες προσεγγίσεις αξιολόγησης. Οι αμιγείς μέθοδοι δοκιμής (</w:t>
      </w:r>
      <w:proofErr w:type="spellStart"/>
      <w:r w:rsidRPr="5763C548">
        <w:rPr>
          <w:rFonts w:ascii="Times New Roman" w:eastAsia="Times New Roman" w:hAnsi="Times New Roman" w:cs="Times New Roman"/>
          <w:sz w:val="24"/>
          <w:szCs w:val="24"/>
        </w:rPr>
        <w:t>Testing</w:t>
      </w:r>
      <w:proofErr w:type="spellEnd"/>
      <w:r w:rsidRPr="5763C548">
        <w:rPr>
          <w:rFonts w:ascii="Times New Roman" w:eastAsia="Times New Roman" w:hAnsi="Times New Roman" w:cs="Times New Roman"/>
          <w:sz w:val="24"/>
          <w:szCs w:val="24"/>
        </w:rPr>
        <w:t>) χρησιμοποιούνται σε μικρότερο ποσοστό (5%), ενώ παρατηρούνται επίσης συνδυασμοί επιθεώρησης και δοκιμής (</w:t>
      </w:r>
      <w:proofErr w:type="spellStart"/>
      <w:r w:rsidRPr="5763C548">
        <w:rPr>
          <w:rFonts w:ascii="Times New Roman" w:eastAsia="Times New Roman" w:hAnsi="Times New Roman" w:cs="Times New Roman"/>
          <w:sz w:val="24"/>
          <w:szCs w:val="24"/>
        </w:rPr>
        <w:t>Inspection</w:t>
      </w:r>
      <w:proofErr w:type="spellEnd"/>
      <w:r w:rsidRPr="5763C548">
        <w:rPr>
          <w:rFonts w:ascii="Times New Roman" w:eastAsia="Times New Roman" w:hAnsi="Times New Roman" w:cs="Times New Roman"/>
          <w:sz w:val="24"/>
          <w:szCs w:val="24"/>
        </w:rPr>
        <w:t xml:space="preserve">, </w:t>
      </w:r>
      <w:proofErr w:type="spellStart"/>
      <w:r w:rsidRPr="5763C548">
        <w:rPr>
          <w:rFonts w:ascii="Times New Roman" w:eastAsia="Times New Roman" w:hAnsi="Times New Roman" w:cs="Times New Roman"/>
          <w:sz w:val="24"/>
          <w:szCs w:val="24"/>
        </w:rPr>
        <w:t>Testing</w:t>
      </w:r>
      <w:proofErr w:type="spellEnd"/>
      <w:r w:rsidRPr="5763C548">
        <w:rPr>
          <w:rFonts w:ascii="Times New Roman" w:eastAsia="Times New Roman" w:hAnsi="Times New Roman" w:cs="Times New Roman"/>
          <w:sz w:val="24"/>
          <w:szCs w:val="24"/>
        </w:rPr>
        <w:t>) καθώς και όλων των μεθόδων (</w:t>
      </w:r>
      <w:proofErr w:type="spellStart"/>
      <w:r w:rsidRPr="5763C548">
        <w:rPr>
          <w:rFonts w:ascii="Times New Roman" w:eastAsia="Times New Roman" w:hAnsi="Times New Roman" w:cs="Times New Roman"/>
          <w:sz w:val="24"/>
          <w:szCs w:val="24"/>
        </w:rPr>
        <w:t>Inspection</w:t>
      </w:r>
      <w:proofErr w:type="spellEnd"/>
      <w:r w:rsidRPr="5763C548">
        <w:rPr>
          <w:rFonts w:ascii="Times New Roman" w:eastAsia="Times New Roman" w:hAnsi="Times New Roman" w:cs="Times New Roman"/>
          <w:sz w:val="24"/>
          <w:szCs w:val="24"/>
        </w:rPr>
        <w:t xml:space="preserve">, </w:t>
      </w:r>
      <w:proofErr w:type="spellStart"/>
      <w:r w:rsidRPr="5763C548">
        <w:rPr>
          <w:rFonts w:ascii="Times New Roman" w:eastAsia="Times New Roman" w:hAnsi="Times New Roman" w:cs="Times New Roman"/>
          <w:sz w:val="24"/>
          <w:szCs w:val="24"/>
        </w:rPr>
        <w:t>Testing</w:t>
      </w:r>
      <w:proofErr w:type="spellEnd"/>
      <w:r w:rsidRPr="5763C548">
        <w:rPr>
          <w:rFonts w:ascii="Times New Roman" w:eastAsia="Times New Roman" w:hAnsi="Times New Roman" w:cs="Times New Roman"/>
          <w:sz w:val="24"/>
          <w:szCs w:val="24"/>
        </w:rPr>
        <w:t xml:space="preserve">, </w:t>
      </w:r>
      <w:proofErr w:type="spellStart"/>
      <w:r w:rsidRPr="5763C548">
        <w:rPr>
          <w:rFonts w:ascii="Times New Roman" w:eastAsia="Times New Roman" w:hAnsi="Times New Roman" w:cs="Times New Roman"/>
          <w:sz w:val="24"/>
          <w:szCs w:val="24"/>
        </w:rPr>
        <w:t>Inquiry</w:t>
      </w:r>
      <w:proofErr w:type="spellEnd"/>
      <w:r w:rsidRPr="5763C548">
        <w:rPr>
          <w:rFonts w:ascii="Times New Roman" w:eastAsia="Times New Roman" w:hAnsi="Times New Roman" w:cs="Times New Roman"/>
          <w:sz w:val="24"/>
          <w:szCs w:val="24"/>
        </w:rPr>
        <w:t>) σε μικρότερα ποσοστά.</w:t>
      </w:r>
      <w:r w:rsidR="002F1467">
        <w:rPr>
          <w:rFonts w:ascii="Times New Roman" w:eastAsia="Times New Roman" w:hAnsi="Times New Roman" w:cs="Times New Roman"/>
          <w:sz w:val="24"/>
          <w:szCs w:val="24"/>
        </w:rPr>
        <w:t xml:space="preserve"> </w:t>
      </w:r>
    </w:p>
    <w:p w14:paraId="71665EF2" w14:textId="77777777" w:rsidR="00366E56" w:rsidRDefault="00366E56" w:rsidP="0071498F">
      <w:pPr>
        <w:spacing w:before="240" w:after="240"/>
        <w:jc w:val="both"/>
        <w:rPr>
          <w:rFonts w:ascii="Times New Roman" w:eastAsia="Times New Roman" w:hAnsi="Times New Roman" w:cs="Times New Roman"/>
          <w:sz w:val="24"/>
          <w:szCs w:val="24"/>
        </w:rPr>
      </w:pPr>
    </w:p>
    <w:p w14:paraId="5B483749" w14:textId="059742F7" w:rsidR="5763C548" w:rsidRDefault="24642E51" w:rsidP="0071498F">
      <w:pPr>
        <w:spacing w:before="240" w:after="240"/>
        <w:jc w:val="both"/>
        <w:rPr>
          <w:rFonts w:ascii="Times New Roman" w:eastAsia="Times New Roman" w:hAnsi="Times New Roman" w:cs="Times New Roman"/>
          <w:sz w:val="24"/>
          <w:szCs w:val="24"/>
        </w:rPr>
      </w:pPr>
      <w:r w:rsidRPr="24642E51">
        <w:rPr>
          <w:rFonts w:ascii="Times New Roman" w:eastAsia="Times New Roman" w:hAnsi="Times New Roman" w:cs="Times New Roman"/>
          <w:sz w:val="24"/>
          <w:szCs w:val="24"/>
        </w:rPr>
        <w:t xml:space="preserve">Παράλληλα με την εξέλιξή των μεθοδολογιών αξιολόγησης UX, είναι σημαντικό να σημειωθεί πρόοδος στην ανάπτυξή εξειδικευμένων εργαλείων και τεχνολογιών που υποστηρίζουν τη διαδικασία αξιολόγησης. Σιγουρά θα μπορούσε να πει κάποιος πως η ψηφιακή μετάβαση και η εξέλιξη της τεχνολογίας έχουν δημιουργήσει νέες δυνατότητες για τη συλλογή, ανάλυση και </w:t>
      </w:r>
      <w:proofErr w:type="spellStart"/>
      <w:r w:rsidRPr="24642E51">
        <w:rPr>
          <w:rFonts w:ascii="Times New Roman" w:eastAsia="Times New Roman" w:hAnsi="Times New Roman" w:cs="Times New Roman"/>
          <w:sz w:val="24"/>
          <w:szCs w:val="24"/>
        </w:rPr>
        <w:t>οπτικοποίηση</w:t>
      </w:r>
      <w:proofErr w:type="spellEnd"/>
      <w:r w:rsidRPr="24642E51">
        <w:rPr>
          <w:rFonts w:ascii="Times New Roman" w:eastAsia="Times New Roman" w:hAnsi="Times New Roman" w:cs="Times New Roman"/>
          <w:sz w:val="24"/>
          <w:szCs w:val="24"/>
        </w:rPr>
        <w:t xml:space="preserve"> δεδομένων. Σύμφωνα με πρόσφατες έρευνές , η χρήση εξειδικευμένων εργαλείων </w:t>
      </w:r>
      <w:r w:rsidRPr="24642E51">
        <w:rPr>
          <w:rFonts w:ascii="Times New Roman" w:eastAsia="Times New Roman" w:hAnsi="Times New Roman" w:cs="Times New Roman"/>
          <w:sz w:val="21"/>
          <w:szCs w:val="21"/>
        </w:rPr>
        <w:t xml:space="preserve">και </w:t>
      </w:r>
      <w:r w:rsidRPr="24642E51">
        <w:rPr>
          <w:rFonts w:ascii="Times New Roman" w:eastAsia="Times New Roman" w:hAnsi="Times New Roman" w:cs="Times New Roman"/>
          <w:sz w:val="24"/>
          <w:szCs w:val="24"/>
        </w:rPr>
        <w:t xml:space="preserve">τεχνολογίες αξιολόγησης UX αναφέρονται σε διάφορες μεθόδους και πλαίσια που χρησιμοποιούνται για την αξιολόγηση της εμπειρίας του χρήστη (UX) σε δια δραστικά συστήματα και περιβάλλοντα </w:t>
      </w:r>
      <w:r w:rsidRPr="24642E51">
        <w:rPr>
          <w:rFonts w:ascii="Times New Roman" w:eastAsia="Times New Roman" w:hAnsi="Times New Roman" w:cs="Times New Roman"/>
          <w:color w:val="0070C0"/>
          <w:sz w:val="24"/>
          <w:szCs w:val="24"/>
        </w:rPr>
        <w:t>[9]</w:t>
      </w:r>
      <w:r w:rsidRPr="24642E51">
        <w:rPr>
          <w:rFonts w:ascii="Times New Roman" w:eastAsia="Times New Roman" w:hAnsi="Times New Roman" w:cs="Times New Roman"/>
          <w:color w:val="000000" w:themeColor="text1"/>
          <w:sz w:val="24"/>
          <w:szCs w:val="24"/>
        </w:rPr>
        <w:t xml:space="preserve"> . </w:t>
      </w:r>
      <w:r w:rsidRPr="24642E51">
        <w:rPr>
          <w:rFonts w:ascii="Times New Roman" w:eastAsia="Times New Roman" w:hAnsi="Times New Roman" w:cs="Times New Roman"/>
          <w:sz w:val="24"/>
          <w:szCs w:val="24"/>
        </w:rPr>
        <w:t>Η αξιολόγηση UX έχει εξελιχθεί σημαντικά με την πάροδο του χρόνου, από την εστίαση στην απλή χρηστικότητα (</w:t>
      </w:r>
      <w:proofErr w:type="spellStart"/>
      <w:r w:rsidRPr="24642E51">
        <w:rPr>
          <w:rFonts w:ascii="Times New Roman" w:eastAsia="Times New Roman" w:hAnsi="Times New Roman" w:cs="Times New Roman"/>
          <w:sz w:val="24"/>
          <w:szCs w:val="24"/>
        </w:rPr>
        <w:t>usability</w:t>
      </w:r>
      <w:proofErr w:type="spellEnd"/>
      <w:r w:rsidRPr="24642E51">
        <w:rPr>
          <w:rFonts w:ascii="Times New Roman" w:eastAsia="Times New Roman" w:hAnsi="Times New Roman" w:cs="Times New Roman"/>
          <w:sz w:val="24"/>
          <w:szCs w:val="24"/>
        </w:rPr>
        <w:t xml:space="preserve">) στην </w:t>
      </w:r>
      <w:r w:rsidRPr="24642E51">
        <w:rPr>
          <w:rFonts w:ascii="Times New Roman" w:eastAsia="Times New Roman" w:hAnsi="Times New Roman" w:cs="Times New Roman"/>
          <w:sz w:val="24"/>
          <w:szCs w:val="24"/>
        </w:rPr>
        <w:lastRenderedPageBreak/>
        <w:t xml:space="preserve">κατανόηση των συναισθημάτων, των πεποιθήσεων και των προσδοκιών του χρήστη. Στη συνέχεια, παρουσιάζεται μια επισκόπηση </w:t>
      </w:r>
      <w:r w:rsidRPr="24642E51">
        <w:rPr>
          <w:rFonts w:ascii="Times New Roman" w:eastAsia="Times New Roman" w:hAnsi="Times New Roman" w:cs="Times New Roman"/>
          <w:sz w:val="24"/>
          <w:szCs w:val="24"/>
        </w:rPr>
        <w:t>των σύγχρονων εργαλείων και τεχνολογιών που χρησιμοποιούνται στην αξιολόγηση της εμπειρίας χρήστη</w:t>
      </w:r>
      <w:r w:rsidR="00366E56">
        <w:rPr>
          <w:rFonts w:ascii="Times New Roman" w:eastAsia="Times New Roman" w:hAnsi="Times New Roman" w:cs="Times New Roman"/>
          <w:sz w:val="24"/>
          <w:szCs w:val="24"/>
        </w:rPr>
        <w:t>.</w:t>
      </w:r>
    </w:p>
    <w:p w14:paraId="028EB9A9" w14:textId="77777777" w:rsidR="002F1467" w:rsidRDefault="002F1467" w:rsidP="0071498F">
      <w:pPr>
        <w:spacing w:before="240" w:after="240"/>
        <w:jc w:val="both"/>
        <w:rPr>
          <w:rFonts w:ascii="Times New Roman" w:eastAsia="Times New Roman" w:hAnsi="Times New Roman" w:cs="Times New Roman"/>
          <w:sz w:val="24"/>
          <w:szCs w:val="24"/>
        </w:rPr>
        <w:sectPr w:rsidR="002F1467" w:rsidSect="002F1467">
          <w:type w:val="continuous"/>
          <w:pgSz w:w="11906" w:h="16838"/>
          <w:pgMar w:top="1440" w:right="1080" w:bottom="1440" w:left="1080" w:header="708" w:footer="708" w:gutter="0"/>
          <w:cols w:num="2" w:space="708"/>
          <w:titlePg/>
          <w:docGrid w:linePitch="360"/>
        </w:sectPr>
      </w:pPr>
    </w:p>
    <w:p w14:paraId="42B4F2A3" w14:textId="77777777" w:rsidR="00D25309" w:rsidRDefault="00D25309" w:rsidP="0071498F">
      <w:pPr>
        <w:spacing w:before="240" w:after="240"/>
        <w:jc w:val="both"/>
        <w:rPr>
          <w:rFonts w:ascii="Times New Roman" w:eastAsia="Times New Roman" w:hAnsi="Times New Roman" w:cs="Times New Roman"/>
          <w:sz w:val="24"/>
          <w:szCs w:val="24"/>
        </w:rPr>
      </w:pPr>
    </w:p>
    <w:p w14:paraId="01C93B54" w14:textId="77777777" w:rsidR="002F1467" w:rsidRDefault="002F1467" w:rsidP="0071498F">
      <w:pPr>
        <w:spacing w:before="240" w:after="240"/>
        <w:jc w:val="both"/>
        <w:rPr>
          <w:rFonts w:ascii="Times New Roman" w:eastAsia="Times New Roman" w:hAnsi="Times New Roman" w:cs="Times New Roman"/>
          <w:sz w:val="24"/>
          <w:szCs w:val="24"/>
        </w:rPr>
      </w:pPr>
    </w:p>
    <w:p w14:paraId="2E11F91E" w14:textId="77777777" w:rsidR="002F1467" w:rsidRDefault="002F1467" w:rsidP="0071498F">
      <w:pPr>
        <w:spacing w:before="240" w:after="240"/>
        <w:jc w:val="both"/>
        <w:rPr>
          <w:rFonts w:ascii="Times New Roman" w:eastAsia="Times New Roman" w:hAnsi="Times New Roman" w:cs="Times New Roman"/>
          <w:sz w:val="24"/>
          <w:szCs w:val="24"/>
        </w:rPr>
      </w:pPr>
    </w:p>
    <w:p w14:paraId="5C8FC007" w14:textId="77777777" w:rsidR="002F1467" w:rsidRDefault="002F1467" w:rsidP="0071498F">
      <w:pPr>
        <w:spacing w:before="240" w:after="240"/>
        <w:jc w:val="both"/>
        <w:rPr>
          <w:rFonts w:ascii="Times New Roman" w:eastAsia="Times New Roman" w:hAnsi="Times New Roman" w:cs="Times New Roman"/>
          <w:sz w:val="24"/>
          <w:szCs w:val="24"/>
        </w:rPr>
        <w:sectPr w:rsidR="002F1467" w:rsidSect="00D25309">
          <w:type w:val="continuous"/>
          <w:pgSz w:w="11906" w:h="16838"/>
          <w:pgMar w:top="1440" w:right="1080" w:bottom="1440" w:left="1080" w:header="708" w:footer="708" w:gutter="0"/>
          <w:cols w:space="708"/>
          <w:titlePg/>
          <w:docGrid w:linePitch="360"/>
        </w:sectPr>
      </w:pPr>
    </w:p>
    <w:p w14:paraId="0955DDD3" w14:textId="54C89A42" w:rsidR="5763C548" w:rsidRDefault="24642E51" w:rsidP="0071498F">
      <w:pPr>
        <w:spacing w:before="240" w:after="240"/>
        <w:jc w:val="both"/>
        <w:rPr>
          <w:rFonts w:ascii="Times New Roman" w:eastAsia="Times New Roman" w:hAnsi="Times New Roman" w:cs="Times New Roman"/>
          <w:b/>
          <w:bCs/>
          <w:sz w:val="24"/>
          <w:szCs w:val="24"/>
          <w:u w:val="single"/>
        </w:rPr>
      </w:pPr>
      <w:r w:rsidRPr="24642E51">
        <w:rPr>
          <w:rFonts w:ascii="Times New Roman" w:eastAsia="Times New Roman" w:hAnsi="Times New Roman" w:cs="Times New Roman"/>
          <w:b/>
          <w:bCs/>
          <w:sz w:val="24"/>
          <w:szCs w:val="24"/>
          <w:u w:val="single"/>
        </w:rPr>
        <w:t xml:space="preserve"> 2..3.1 Εργαλεία Ανάλυσης Συμπεριφοράς Χρήστη</w:t>
      </w:r>
    </w:p>
    <w:p w14:paraId="2817CEBB" w14:textId="47548C23" w:rsidR="5763C548" w:rsidRDefault="1D29EC7A" w:rsidP="0071498F">
      <w:pPr>
        <w:spacing w:before="240" w:after="240"/>
        <w:jc w:val="both"/>
        <w:rPr>
          <w:rFonts w:ascii="Times New Roman" w:eastAsia="Times New Roman" w:hAnsi="Times New Roman" w:cs="Times New Roman"/>
          <w:color w:val="000000" w:themeColor="text1"/>
          <w:sz w:val="24"/>
          <w:szCs w:val="24"/>
        </w:rPr>
      </w:pPr>
      <w:r w:rsidRPr="1D29EC7A">
        <w:rPr>
          <w:rFonts w:ascii="Times New Roman" w:eastAsia="Times New Roman" w:hAnsi="Times New Roman" w:cs="Times New Roman"/>
          <w:sz w:val="24"/>
          <w:szCs w:val="24"/>
        </w:rPr>
        <w:t xml:space="preserve"> Τα σύγχρονα εργαλεία ανάλυσης συμπεριφοράς χρήστη παρέχουν λεπτομερή εικόνα για τον τρόπο με τον οποίο οι χρήστες </w:t>
      </w:r>
      <w:proofErr w:type="spellStart"/>
      <w:r w:rsidRPr="1D29EC7A">
        <w:rPr>
          <w:rFonts w:ascii="Times New Roman" w:eastAsia="Times New Roman" w:hAnsi="Times New Roman" w:cs="Times New Roman"/>
          <w:sz w:val="24"/>
          <w:szCs w:val="24"/>
        </w:rPr>
        <w:t>αλληλεπιδρούν</w:t>
      </w:r>
      <w:proofErr w:type="spellEnd"/>
      <w:r w:rsidRPr="1D29EC7A">
        <w:rPr>
          <w:rFonts w:ascii="Times New Roman" w:eastAsia="Times New Roman" w:hAnsi="Times New Roman" w:cs="Times New Roman"/>
          <w:sz w:val="24"/>
          <w:szCs w:val="24"/>
        </w:rPr>
        <w:t xml:space="preserve"> με ψηφιακά προϊόντα και υπηρεσίες. Τα </w:t>
      </w:r>
      <w:proofErr w:type="spellStart"/>
      <w:r w:rsidRPr="1D29EC7A">
        <w:rPr>
          <w:rFonts w:ascii="Times New Roman" w:eastAsia="Times New Roman" w:hAnsi="Times New Roman" w:cs="Times New Roman"/>
          <w:sz w:val="24"/>
          <w:szCs w:val="24"/>
        </w:rPr>
        <w:t>heatmaps</w:t>
      </w:r>
      <w:proofErr w:type="spellEnd"/>
      <w:r w:rsidRPr="1D29EC7A">
        <w:rPr>
          <w:rFonts w:ascii="Times New Roman" w:eastAsia="Times New Roman" w:hAnsi="Times New Roman" w:cs="Times New Roman"/>
          <w:sz w:val="24"/>
          <w:szCs w:val="24"/>
        </w:rPr>
        <w:t xml:space="preserve"> και η ανάλυση </w:t>
      </w:r>
      <w:proofErr w:type="spellStart"/>
      <w:r w:rsidRPr="1D29EC7A">
        <w:rPr>
          <w:rFonts w:ascii="Times New Roman" w:eastAsia="Times New Roman" w:hAnsi="Times New Roman" w:cs="Times New Roman"/>
          <w:sz w:val="24"/>
          <w:szCs w:val="24"/>
        </w:rPr>
        <w:t>clickstream</w:t>
      </w:r>
      <w:proofErr w:type="spellEnd"/>
      <w:r w:rsidRPr="1D29EC7A">
        <w:rPr>
          <w:rFonts w:ascii="Times New Roman" w:eastAsia="Times New Roman" w:hAnsi="Times New Roman" w:cs="Times New Roman"/>
          <w:sz w:val="24"/>
          <w:szCs w:val="24"/>
        </w:rPr>
        <w:t xml:space="preserve"> επιτρέπουν την </w:t>
      </w:r>
      <w:proofErr w:type="spellStart"/>
      <w:r w:rsidRPr="1D29EC7A">
        <w:rPr>
          <w:rFonts w:ascii="Times New Roman" w:eastAsia="Times New Roman" w:hAnsi="Times New Roman" w:cs="Times New Roman"/>
          <w:sz w:val="24"/>
          <w:szCs w:val="24"/>
        </w:rPr>
        <w:t>οπτικοποίηση</w:t>
      </w:r>
      <w:proofErr w:type="spellEnd"/>
      <w:r w:rsidRPr="1D29EC7A">
        <w:rPr>
          <w:rFonts w:ascii="Times New Roman" w:eastAsia="Times New Roman" w:hAnsi="Times New Roman" w:cs="Times New Roman"/>
          <w:sz w:val="24"/>
          <w:szCs w:val="24"/>
        </w:rPr>
        <w:t xml:space="preserve"> των περιοχών που προσελκύουν περισσότερο την προσοχή των χρηστών και των διαδρομών πλοήγησης που ακολουθούν. Η καταγραφή συνεδρίας (</w:t>
      </w:r>
      <w:proofErr w:type="spellStart"/>
      <w:r w:rsidRPr="1D29EC7A">
        <w:rPr>
          <w:rFonts w:ascii="Times New Roman" w:eastAsia="Times New Roman" w:hAnsi="Times New Roman" w:cs="Times New Roman"/>
          <w:sz w:val="24"/>
          <w:szCs w:val="24"/>
        </w:rPr>
        <w:t>session</w:t>
      </w:r>
      <w:proofErr w:type="spellEnd"/>
      <w:r w:rsidRPr="1D29EC7A">
        <w:rPr>
          <w:rFonts w:ascii="Times New Roman" w:eastAsia="Times New Roman" w:hAnsi="Times New Roman" w:cs="Times New Roman"/>
          <w:sz w:val="24"/>
          <w:szCs w:val="24"/>
        </w:rPr>
        <w:t xml:space="preserve"> </w:t>
      </w:r>
      <w:proofErr w:type="spellStart"/>
      <w:r w:rsidRPr="1D29EC7A">
        <w:rPr>
          <w:rFonts w:ascii="Times New Roman" w:eastAsia="Times New Roman" w:hAnsi="Times New Roman" w:cs="Times New Roman"/>
          <w:sz w:val="24"/>
          <w:szCs w:val="24"/>
        </w:rPr>
        <w:t>recording</w:t>
      </w:r>
      <w:proofErr w:type="spellEnd"/>
      <w:r w:rsidRPr="1D29EC7A">
        <w:rPr>
          <w:rFonts w:ascii="Times New Roman" w:eastAsia="Times New Roman" w:hAnsi="Times New Roman" w:cs="Times New Roman"/>
          <w:sz w:val="24"/>
          <w:szCs w:val="24"/>
        </w:rPr>
        <w:t xml:space="preserve">) προσφέρει τη δυνατότητα αναπαραγωγής της πραγματικής αλληλεπίδρασης των χρηστών, αποκαλύπτοντας σημεία τριβής και δυσκολίες στη χρήση. Ιδιαίτερα σημαντική είναι η συμβολή των συστημάτων </w:t>
      </w:r>
      <w:proofErr w:type="spellStart"/>
      <w:r w:rsidRPr="1D29EC7A">
        <w:rPr>
          <w:rFonts w:ascii="Times New Roman" w:eastAsia="Times New Roman" w:hAnsi="Times New Roman" w:cs="Times New Roman"/>
          <w:sz w:val="24"/>
          <w:szCs w:val="24"/>
        </w:rPr>
        <w:t>eye-tracking</w:t>
      </w:r>
      <w:proofErr w:type="spellEnd"/>
      <w:r w:rsidRPr="1D29EC7A">
        <w:rPr>
          <w:rFonts w:ascii="Times New Roman" w:eastAsia="Times New Roman" w:hAnsi="Times New Roman" w:cs="Times New Roman"/>
          <w:sz w:val="24"/>
          <w:szCs w:val="24"/>
        </w:rPr>
        <w:t xml:space="preserve">, τα οποία καταγράφουν με ακρίβεια τα σημεία εστίασης του βλέμματος και τη διάρκεια προσοχής, παρέχοντας πολύτιμα δεδομένα για τη βελτιστοποίηση της </w:t>
      </w:r>
      <w:proofErr w:type="spellStart"/>
      <w:r w:rsidRPr="1D29EC7A">
        <w:rPr>
          <w:rFonts w:ascii="Times New Roman" w:eastAsia="Times New Roman" w:hAnsi="Times New Roman" w:cs="Times New Roman"/>
          <w:sz w:val="24"/>
          <w:szCs w:val="24"/>
        </w:rPr>
        <w:t>διεπαφής</w:t>
      </w:r>
      <w:proofErr w:type="spellEnd"/>
      <w:r w:rsidRPr="1D29EC7A">
        <w:rPr>
          <w:rFonts w:ascii="Times New Roman" w:eastAsia="Times New Roman" w:hAnsi="Times New Roman" w:cs="Times New Roman"/>
          <w:sz w:val="24"/>
          <w:szCs w:val="24"/>
        </w:rPr>
        <w:t xml:space="preserve">. </w:t>
      </w:r>
    </w:p>
    <w:p w14:paraId="64896EE3" w14:textId="58268DE5" w:rsidR="5763C548" w:rsidRDefault="1D29EC7A" w:rsidP="0071498F">
      <w:pPr>
        <w:spacing w:before="240" w:after="240"/>
        <w:jc w:val="both"/>
        <w:rPr>
          <w:rFonts w:ascii="Times New Roman" w:eastAsia="Times New Roman" w:hAnsi="Times New Roman" w:cs="Times New Roman"/>
          <w:color w:val="000000" w:themeColor="text1"/>
          <w:sz w:val="24"/>
          <w:szCs w:val="24"/>
        </w:rPr>
      </w:pPr>
      <w:r w:rsidRPr="1D29EC7A">
        <w:rPr>
          <w:rFonts w:ascii="Times New Roman" w:eastAsia="Times New Roman" w:hAnsi="Times New Roman" w:cs="Times New Roman"/>
          <w:sz w:val="24"/>
          <w:szCs w:val="24"/>
        </w:rPr>
        <w:t xml:space="preserve">Σύμφωνα και με την μελέτη που διεξάγεται στην </w:t>
      </w:r>
      <w:proofErr w:type="spellStart"/>
      <w:r w:rsidRPr="1D29EC7A">
        <w:rPr>
          <w:rFonts w:ascii="Times New Roman" w:eastAsia="Times New Roman" w:hAnsi="Times New Roman" w:cs="Times New Roman"/>
          <w:sz w:val="24"/>
          <w:szCs w:val="24"/>
        </w:rPr>
        <w:t>πήγη</w:t>
      </w:r>
      <w:proofErr w:type="spellEnd"/>
      <w:r w:rsidRPr="1D29EC7A">
        <w:rPr>
          <w:rFonts w:ascii="Times New Roman" w:eastAsia="Times New Roman" w:hAnsi="Times New Roman" w:cs="Times New Roman"/>
          <w:sz w:val="24"/>
          <w:szCs w:val="24"/>
        </w:rPr>
        <w:t xml:space="preserve"> </w:t>
      </w:r>
      <w:r w:rsidRPr="1D29EC7A">
        <w:rPr>
          <w:rFonts w:ascii="Times New Roman" w:eastAsia="Times New Roman" w:hAnsi="Times New Roman" w:cs="Times New Roman"/>
          <w:color w:val="0070C0"/>
          <w:sz w:val="24"/>
          <w:szCs w:val="24"/>
        </w:rPr>
        <w:t xml:space="preserve">[10] </w:t>
      </w:r>
      <w:proofErr w:type="spellStart"/>
      <w:r w:rsidRPr="1D29EC7A">
        <w:rPr>
          <w:rFonts w:ascii="Times New Roman" w:eastAsia="Times New Roman" w:hAnsi="Times New Roman" w:cs="Times New Roman"/>
          <w:color w:val="000000" w:themeColor="text1"/>
          <w:sz w:val="24"/>
          <w:szCs w:val="24"/>
        </w:rPr>
        <w:t>άπο</w:t>
      </w:r>
      <w:proofErr w:type="spellEnd"/>
      <w:r w:rsidRPr="1D29EC7A">
        <w:rPr>
          <w:rFonts w:ascii="Times New Roman" w:eastAsia="Times New Roman" w:hAnsi="Times New Roman" w:cs="Times New Roman"/>
          <w:color w:val="000000" w:themeColor="text1"/>
          <w:sz w:val="24"/>
          <w:szCs w:val="24"/>
        </w:rPr>
        <w:t xml:space="preserve"> τους συγγραφείς που χρησιμοποιεί δεδομένα παρακολούθησης ματιών και φυσιολογικά σήματα για τη δημιουργία θερμικών χαρτών UX. Αυτοί οι χάρτες απεικονίζουν πού οι χρήστες κοιτούν όταν βιώνουν συγκεκριμένες γνωσιακές και συναισθηματικές καταστάσεις, όπως το γνωσιακό φορτίο.</w:t>
      </w:r>
    </w:p>
    <w:p w14:paraId="6E82317D" w14:textId="0B1DBB60" w:rsidR="5763C548" w:rsidRDefault="1D29EC7A" w:rsidP="0071498F">
      <w:pPr>
        <w:spacing w:before="240" w:after="240"/>
        <w:jc w:val="both"/>
        <w:rPr>
          <w:rFonts w:ascii="Times New Roman" w:eastAsia="Times New Roman" w:hAnsi="Times New Roman" w:cs="Times New Roman"/>
          <w:color w:val="000000" w:themeColor="text1"/>
          <w:sz w:val="24"/>
          <w:szCs w:val="24"/>
        </w:rPr>
      </w:pPr>
      <w:r w:rsidRPr="1D29EC7A">
        <w:rPr>
          <w:rFonts w:ascii="Times New Roman" w:eastAsia="Times New Roman" w:hAnsi="Times New Roman" w:cs="Times New Roman"/>
          <w:color w:val="000000" w:themeColor="text1"/>
          <w:sz w:val="24"/>
          <w:szCs w:val="24"/>
        </w:rPr>
        <w:t xml:space="preserve"> Το εργαλείο επιτρέπει την οπτική ανάλυση αυτών των καταστάσεων σε διαφορετικές </w:t>
      </w:r>
      <w:proofErr w:type="spellStart"/>
      <w:r w:rsidRPr="1D29EC7A">
        <w:rPr>
          <w:rFonts w:ascii="Times New Roman" w:eastAsia="Times New Roman" w:hAnsi="Times New Roman" w:cs="Times New Roman"/>
          <w:color w:val="000000" w:themeColor="text1"/>
          <w:sz w:val="24"/>
          <w:szCs w:val="24"/>
        </w:rPr>
        <w:t>διεπαφές</w:t>
      </w:r>
      <w:proofErr w:type="spellEnd"/>
      <w:r w:rsidRPr="1D29EC7A">
        <w:rPr>
          <w:rFonts w:ascii="Times New Roman" w:eastAsia="Times New Roman" w:hAnsi="Times New Roman" w:cs="Times New Roman"/>
          <w:color w:val="000000" w:themeColor="text1"/>
          <w:sz w:val="24"/>
          <w:szCs w:val="24"/>
        </w:rPr>
        <w:t xml:space="preserve"> και συγκρίνει τις αντιδράσεις των χρηστών. Πειραματική επικύρωση δείχνει την αποτελεσματικότητα του εργαλείου στην ανίχνευση διαφορετικών επιπέδων γνωσιακού φορτίου. Η μελέτη επίσης δείχνει πώς το εργαλείο μπορεί να χρησιμοποιηθεί για </w:t>
      </w:r>
      <w:r w:rsidRPr="1D29EC7A">
        <w:rPr>
          <w:rFonts w:ascii="Times New Roman" w:eastAsia="Times New Roman" w:hAnsi="Times New Roman" w:cs="Times New Roman"/>
          <w:color w:val="000000" w:themeColor="text1"/>
          <w:sz w:val="24"/>
          <w:szCs w:val="24"/>
        </w:rPr>
        <w:t>συγκριτική ανάλυση πρωτοτύπων και εξερευνητική ανάλυση συναισθηματικών και γνωσιακών καταστάσεων.</w:t>
      </w:r>
      <w:r w:rsidRPr="1D29EC7A">
        <w:rPr>
          <w:rFonts w:ascii="Times New Roman" w:eastAsia="Times New Roman" w:hAnsi="Times New Roman" w:cs="Times New Roman"/>
          <w:color w:val="0070C0"/>
          <w:sz w:val="24"/>
          <w:szCs w:val="24"/>
        </w:rPr>
        <w:t xml:space="preserve">[10]  </w:t>
      </w:r>
    </w:p>
    <w:p w14:paraId="2BFE239C" w14:textId="4A3D0687" w:rsidR="5763C548" w:rsidRDefault="1D29EC7A" w:rsidP="0071498F">
      <w:pPr>
        <w:spacing w:before="240" w:after="240"/>
        <w:jc w:val="both"/>
        <w:rPr>
          <w:rFonts w:ascii="Times New Roman" w:eastAsia="Times New Roman" w:hAnsi="Times New Roman" w:cs="Times New Roman"/>
          <w:color w:val="000000" w:themeColor="text1"/>
          <w:sz w:val="24"/>
          <w:szCs w:val="24"/>
        </w:rPr>
      </w:pPr>
      <w:r w:rsidRPr="1D29EC7A">
        <w:rPr>
          <w:rFonts w:ascii="Times New Roman" w:eastAsia="Times New Roman" w:hAnsi="Times New Roman" w:cs="Times New Roman"/>
          <w:sz w:val="24"/>
          <w:szCs w:val="24"/>
        </w:rPr>
        <w:t xml:space="preserve">Η μεθοδολογία αυτή αξιοποιεί προηγμένους αλγόριθμους μηχανικής μάθησης για την ανάλυση φυσιολογικών σημάτων, συμπεριλαμβανομένης της </w:t>
      </w:r>
      <w:proofErr w:type="spellStart"/>
      <w:r w:rsidRPr="1D29EC7A">
        <w:rPr>
          <w:rFonts w:ascii="Times New Roman" w:eastAsia="Times New Roman" w:hAnsi="Times New Roman" w:cs="Times New Roman"/>
          <w:sz w:val="24"/>
          <w:szCs w:val="24"/>
        </w:rPr>
        <w:t>ηλεκτροδερμικής</w:t>
      </w:r>
      <w:proofErr w:type="spellEnd"/>
      <w:r w:rsidRPr="1D29EC7A">
        <w:rPr>
          <w:rFonts w:ascii="Times New Roman" w:eastAsia="Times New Roman" w:hAnsi="Times New Roman" w:cs="Times New Roman"/>
          <w:sz w:val="24"/>
          <w:szCs w:val="24"/>
        </w:rPr>
        <w:t xml:space="preserve"> δραστηριότητας, του καρδιακού ρυθμού και των μεταβολών στο μέγεθος της κόρης του ματιού. Παράλληλα, η ανάλυση των εκφράσεων του προσώπου μέσω εξειδικευμένου λογισμικού επιτρέπει την αξιολόγηση συναισθηματικών καταστάσεων όπως η χαρά, η λύπη, ο θυμός και η έκπληξη. Αυτή η </w:t>
      </w:r>
      <w:proofErr w:type="spellStart"/>
      <w:r w:rsidRPr="1D29EC7A">
        <w:rPr>
          <w:rFonts w:ascii="Times New Roman" w:eastAsia="Times New Roman" w:hAnsi="Times New Roman" w:cs="Times New Roman"/>
          <w:sz w:val="24"/>
          <w:szCs w:val="24"/>
        </w:rPr>
        <w:t>πολυεπίπεδη</w:t>
      </w:r>
      <w:proofErr w:type="spellEnd"/>
      <w:r w:rsidRPr="1D29EC7A">
        <w:rPr>
          <w:rFonts w:ascii="Times New Roman" w:eastAsia="Times New Roman" w:hAnsi="Times New Roman" w:cs="Times New Roman"/>
          <w:sz w:val="24"/>
          <w:szCs w:val="24"/>
        </w:rPr>
        <w:t xml:space="preserve"> προσέγγιση προσφέρει μια πιο ακριβή και λεπτομερή κατανόηση της εμπειρίας χρήστη σε σύγκριση με παραδοσιακές μεθόδους όπως τα ερωτηματολόγια και οι συνεντεύξεις, οι οποίες συχνά υπόκεινται σε υποκειμενικές </w:t>
      </w:r>
      <w:proofErr w:type="spellStart"/>
      <w:r w:rsidRPr="1D29EC7A">
        <w:rPr>
          <w:rFonts w:ascii="Times New Roman" w:eastAsia="Times New Roman" w:hAnsi="Times New Roman" w:cs="Times New Roman"/>
          <w:sz w:val="24"/>
          <w:szCs w:val="24"/>
        </w:rPr>
        <w:t>μεροληψίες</w:t>
      </w:r>
      <w:proofErr w:type="spellEnd"/>
      <w:r w:rsidRPr="1D29EC7A">
        <w:rPr>
          <w:rFonts w:ascii="Times New Roman" w:eastAsia="Times New Roman" w:hAnsi="Times New Roman" w:cs="Times New Roman"/>
          <w:sz w:val="24"/>
          <w:szCs w:val="24"/>
        </w:rPr>
        <w:t>.</w:t>
      </w:r>
    </w:p>
    <w:p w14:paraId="45E083D0" w14:textId="7854208F" w:rsidR="5763C548" w:rsidRDefault="1D29EC7A" w:rsidP="0071498F">
      <w:pPr>
        <w:spacing w:before="240" w:after="240"/>
        <w:jc w:val="both"/>
      </w:pPr>
      <w:r w:rsidRPr="1D29EC7A">
        <w:rPr>
          <w:rFonts w:ascii="Times New Roman" w:eastAsia="Times New Roman" w:hAnsi="Times New Roman" w:cs="Times New Roman"/>
          <w:sz w:val="24"/>
          <w:szCs w:val="24"/>
        </w:rPr>
        <w:t xml:space="preserve">Ιδιαίτερα καινοτόμο χαρακτηριστικό αποτελεί η δυνατότητα διαχρονικής ανάλυσης και σύγκρισης διαφορετικών </w:t>
      </w:r>
      <w:proofErr w:type="spellStart"/>
      <w:r w:rsidRPr="1D29EC7A">
        <w:rPr>
          <w:rFonts w:ascii="Times New Roman" w:eastAsia="Times New Roman" w:hAnsi="Times New Roman" w:cs="Times New Roman"/>
          <w:sz w:val="24"/>
          <w:szCs w:val="24"/>
        </w:rPr>
        <w:t>διεπαφών</w:t>
      </w:r>
      <w:proofErr w:type="spellEnd"/>
      <w:r w:rsidRPr="1D29EC7A">
        <w:rPr>
          <w:rFonts w:ascii="Times New Roman" w:eastAsia="Times New Roman" w:hAnsi="Times New Roman" w:cs="Times New Roman"/>
          <w:sz w:val="24"/>
          <w:szCs w:val="24"/>
        </w:rPr>
        <w:t>, επιτρέποντας στους ερευνητές και επαγγελματίες UX να εντοπίζουν περιοχές που προκαλούν έντονες αντιδράσεις και να αξιολογούν τις διασυνδέσεις μεταξύ γνωστικών και συναισθηματικών παραγόντων.</w:t>
      </w:r>
    </w:p>
    <w:p w14:paraId="3B9B598B" w14:textId="5D5802E0" w:rsidR="5763C548" w:rsidRDefault="1D29EC7A" w:rsidP="0071498F">
      <w:pPr>
        <w:spacing w:before="240" w:after="240"/>
        <w:jc w:val="both"/>
      </w:pPr>
      <w:r w:rsidRPr="1D29EC7A">
        <w:rPr>
          <w:rFonts w:ascii="Times New Roman" w:eastAsia="Times New Roman" w:hAnsi="Times New Roman" w:cs="Times New Roman"/>
          <w:sz w:val="24"/>
          <w:szCs w:val="24"/>
        </w:rPr>
        <w:t xml:space="preserve">Η αποτελεσματικότητα αυτής της προηγμένης μεθοδολογίας επιβεβαιώνεται από εκτενή πειραματικά δεδομένα. Συγκεκριμένα, οι φυσιολογικοί θερμικοί χάρτες UX παρουσίασαν σημαντική συσχέτιση με τις υποκειμενικές αξιολογήσεις των χρηστών σχετικά με την οπτική πολυπλοκότητα των </w:t>
      </w:r>
      <w:proofErr w:type="spellStart"/>
      <w:r w:rsidRPr="1D29EC7A">
        <w:rPr>
          <w:rFonts w:ascii="Times New Roman" w:eastAsia="Times New Roman" w:hAnsi="Times New Roman" w:cs="Times New Roman"/>
          <w:sz w:val="24"/>
          <w:szCs w:val="24"/>
        </w:rPr>
        <w:t>διεπαφών</w:t>
      </w:r>
      <w:proofErr w:type="spellEnd"/>
      <w:r w:rsidRPr="1D29EC7A">
        <w:rPr>
          <w:rFonts w:ascii="Times New Roman" w:eastAsia="Times New Roman" w:hAnsi="Times New Roman" w:cs="Times New Roman"/>
          <w:sz w:val="24"/>
          <w:szCs w:val="24"/>
        </w:rPr>
        <w:t xml:space="preserve"> (R² = 0.291, p &lt; 0.000). Αξιοσημείωτο είναι το γεγονός ότι η συσχέτιση </w:t>
      </w:r>
      <w:r w:rsidRPr="1D29EC7A">
        <w:rPr>
          <w:rFonts w:ascii="Times New Roman" w:eastAsia="Times New Roman" w:hAnsi="Times New Roman" w:cs="Times New Roman"/>
          <w:sz w:val="24"/>
          <w:szCs w:val="24"/>
        </w:rPr>
        <w:lastRenderedPageBreak/>
        <w:t>αυτή ήταν σημαντικά υψηλότερη σε σύγκριση με τους παραδοσιακούς χάρτες βλεμμάτων (z = 3.024, p = 0.02), υποδεικνύοντας την υπεροχή της μεθόδου στην ακριβή αποτύπωση της γνωστικής επιβάρυνσης των χρηστών.</w:t>
      </w:r>
    </w:p>
    <w:p w14:paraId="6A0A0BF8" w14:textId="34DE392A" w:rsidR="5763C548" w:rsidRDefault="1D29EC7A" w:rsidP="0071498F">
      <w:pPr>
        <w:spacing w:before="240" w:after="240"/>
        <w:jc w:val="both"/>
      </w:pPr>
      <w:r w:rsidRPr="1D29EC7A">
        <w:rPr>
          <w:rFonts w:ascii="Times New Roman" w:eastAsia="Times New Roman" w:hAnsi="Times New Roman" w:cs="Times New Roman"/>
          <w:sz w:val="24"/>
          <w:szCs w:val="24"/>
        </w:rPr>
        <w:t xml:space="preserve">Η μεθοδολογία αποδείχθηκε ιδιαίτερα αποτελεσματική στον εντοπισμό περιοχών υψηλής γνωστικής επιβάρυνσης, καθώς κατέγραψε με ακρίβεια τη συγκέντρωση των </w:t>
      </w:r>
      <w:proofErr w:type="spellStart"/>
      <w:r w:rsidRPr="1D29EC7A">
        <w:rPr>
          <w:rFonts w:ascii="Times New Roman" w:eastAsia="Times New Roman" w:hAnsi="Times New Roman" w:cs="Times New Roman"/>
          <w:sz w:val="24"/>
          <w:szCs w:val="24"/>
        </w:rPr>
        <w:t>βλεμματικών</w:t>
      </w:r>
      <w:proofErr w:type="spellEnd"/>
      <w:r w:rsidRPr="1D29EC7A">
        <w:rPr>
          <w:rFonts w:ascii="Times New Roman" w:eastAsia="Times New Roman" w:hAnsi="Times New Roman" w:cs="Times New Roman"/>
          <w:sz w:val="24"/>
          <w:szCs w:val="24"/>
        </w:rPr>
        <w:t xml:space="preserve"> εστιάσεων σε συγκεκριμένες περιοχές όπου οι χρήστες βίωναν αυξημένη γνωστική επιβάρυνση. Επιπλέον, η χρήση της διαχρονικής </w:t>
      </w:r>
      <w:proofErr w:type="spellStart"/>
      <w:r w:rsidRPr="1D29EC7A">
        <w:rPr>
          <w:rFonts w:ascii="Times New Roman" w:eastAsia="Times New Roman" w:hAnsi="Times New Roman" w:cs="Times New Roman"/>
          <w:sz w:val="24"/>
          <w:szCs w:val="24"/>
        </w:rPr>
        <w:t>χρωματοποίησης</w:t>
      </w:r>
      <w:proofErr w:type="spellEnd"/>
      <w:r w:rsidRPr="1D29EC7A">
        <w:rPr>
          <w:rFonts w:ascii="Times New Roman" w:eastAsia="Times New Roman" w:hAnsi="Times New Roman" w:cs="Times New Roman"/>
          <w:sz w:val="24"/>
          <w:szCs w:val="24"/>
        </w:rPr>
        <w:t xml:space="preserve"> επέτρεψε τη συγκριτική ανάλυση διαφορετικών πρωτοτύπων </w:t>
      </w:r>
      <w:proofErr w:type="spellStart"/>
      <w:r w:rsidRPr="1D29EC7A">
        <w:rPr>
          <w:rFonts w:ascii="Times New Roman" w:eastAsia="Times New Roman" w:hAnsi="Times New Roman" w:cs="Times New Roman"/>
          <w:sz w:val="24"/>
          <w:szCs w:val="24"/>
        </w:rPr>
        <w:t>διεπαφών</w:t>
      </w:r>
      <w:proofErr w:type="spellEnd"/>
      <w:r w:rsidRPr="1D29EC7A">
        <w:rPr>
          <w:rFonts w:ascii="Times New Roman" w:eastAsia="Times New Roman" w:hAnsi="Times New Roman" w:cs="Times New Roman"/>
          <w:sz w:val="24"/>
          <w:szCs w:val="24"/>
        </w:rPr>
        <w:t xml:space="preserve">, αποκαλύπτοντας τη σχέση μεταξύ της πολυπλοκότητας του σχεδιασμού και των επιπέδων γνωστικής επιβάρυνσης. Ιδιαίτερα σημαντική είναι η διαπίστωση της συσχέτισης μεταξύ υψηλής γνωστικής επιβάρυνσης και αρνητικής συναισθηματικής </w:t>
      </w:r>
      <w:proofErr w:type="spellStart"/>
      <w:r w:rsidRPr="1D29EC7A">
        <w:rPr>
          <w:rFonts w:ascii="Times New Roman" w:eastAsia="Times New Roman" w:hAnsi="Times New Roman" w:cs="Times New Roman"/>
          <w:sz w:val="24"/>
          <w:szCs w:val="24"/>
        </w:rPr>
        <w:t>σθένης</w:t>
      </w:r>
      <w:proofErr w:type="spellEnd"/>
      <w:r w:rsidRPr="1D29EC7A">
        <w:rPr>
          <w:rFonts w:ascii="Times New Roman" w:eastAsia="Times New Roman" w:hAnsi="Times New Roman" w:cs="Times New Roman"/>
          <w:sz w:val="24"/>
          <w:szCs w:val="24"/>
        </w:rPr>
        <w:t xml:space="preserve">, προσφέροντας πολύτιμες πληροφορίες για τη βελτιστοποίηση του σχεδιασμού </w:t>
      </w:r>
      <w:proofErr w:type="spellStart"/>
      <w:r w:rsidRPr="1D29EC7A">
        <w:rPr>
          <w:rFonts w:ascii="Times New Roman" w:eastAsia="Times New Roman" w:hAnsi="Times New Roman" w:cs="Times New Roman"/>
          <w:sz w:val="24"/>
          <w:szCs w:val="24"/>
        </w:rPr>
        <w:t>διεπαφών</w:t>
      </w:r>
      <w:proofErr w:type="spellEnd"/>
      <w:r w:rsidRPr="1D29EC7A">
        <w:rPr>
          <w:rFonts w:ascii="Times New Roman" w:eastAsia="Times New Roman" w:hAnsi="Times New Roman" w:cs="Times New Roman"/>
          <w:sz w:val="24"/>
          <w:szCs w:val="24"/>
        </w:rPr>
        <w:t>.</w:t>
      </w:r>
    </w:p>
    <w:p w14:paraId="0AEEF9C6" w14:textId="6F3B45D8" w:rsidR="5763C548" w:rsidRDefault="5763C548" w:rsidP="0071498F">
      <w:pPr>
        <w:spacing w:before="240" w:after="240"/>
        <w:jc w:val="both"/>
      </w:pPr>
      <w:r>
        <w:rPr>
          <w:noProof/>
        </w:rPr>
        <w:drawing>
          <wp:inline distT="0" distB="0" distL="0" distR="0" wp14:anchorId="108955A4" wp14:editId="6AFB7E06">
            <wp:extent cx="2898476" cy="2323762"/>
            <wp:effectExtent l="0" t="0" r="0" b="635"/>
            <wp:docPr id="2082752343" name="Εικόνα 208275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8546" r="4432"/>
                    <a:stretch/>
                  </pic:blipFill>
                  <pic:spPr bwMode="auto">
                    <a:xfrm>
                      <a:off x="0" y="0"/>
                      <a:ext cx="2898898" cy="2324100"/>
                    </a:xfrm>
                    <a:prstGeom prst="rect">
                      <a:avLst/>
                    </a:prstGeom>
                    <a:ln>
                      <a:noFill/>
                    </a:ln>
                    <a:extLst>
                      <a:ext uri="{53640926-AAD7-44D8-BBD7-CCE9431645EC}">
                        <a14:shadowObscured xmlns:a14="http://schemas.microsoft.com/office/drawing/2010/main"/>
                      </a:ext>
                    </a:extLst>
                  </pic:spPr>
                </pic:pic>
              </a:graphicData>
            </a:graphic>
          </wp:inline>
        </w:drawing>
      </w:r>
    </w:p>
    <w:p w14:paraId="4B3FC51B" w14:textId="6FA111C0" w:rsidR="5763C548" w:rsidRDefault="1D29EC7A" w:rsidP="0071498F">
      <w:pPr>
        <w:spacing w:before="240" w:after="240"/>
        <w:jc w:val="both"/>
        <w:rPr>
          <w:rFonts w:ascii="Times New Roman" w:eastAsia="Times New Roman" w:hAnsi="Times New Roman" w:cs="Times New Roman"/>
          <w:color w:val="000000" w:themeColor="text1"/>
          <w:sz w:val="24"/>
          <w:szCs w:val="24"/>
        </w:rPr>
      </w:pPr>
      <w:r w:rsidRPr="1D29EC7A">
        <w:rPr>
          <w:rFonts w:ascii="Times New Roman" w:eastAsia="Times New Roman" w:hAnsi="Times New Roman" w:cs="Times New Roman"/>
          <w:color w:val="000000" w:themeColor="text1"/>
          <w:sz w:val="24"/>
          <w:szCs w:val="24"/>
        </w:rPr>
        <w:t>Σχήμα 3 : Αναπαράσταση χάρτη ύψους των συγκεντρωτικών δεδομένων βλέμματος.</w:t>
      </w:r>
    </w:p>
    <w:p w14:paraId="02AE871C" w14:textId="7522E11B" w:rsidR="5763C548" w:rsidRDefault="5763C548" w:rsidP="0071498F">
      <w:pPr>
        <w:spacing w:before="240" w:after="240"/>
        <w:jc w:val="both"/>
      </w:pPr>
      <w:r w:rsidRPr="5763C548">
        <w:rPr>
          <w:rFonts w:ascii="Times New Roman" w:eastAsia="Times New Roman" w:hAnsi="Times New Roman" w:cs="Times New Roman"/>
          <w:sz w:val="24"/>
          <w:szCs w:val="24"/>
        </w:rPr>
        <w:t xml:space="preserve"> </w:t>
      </w:r>
    </w:p>
    <w:p w14:paraId="5543B3B0" w14:textId="27938BA9" w:rsidR="5763C548" w:rsidRDefault="24642E51" w:rsidP="0071498F">
      <w:pPr>
        <w:spacing w:before="240" w:after="240"/>
        <w:jc w:val="both"/>
        <w:rPr>
          <w:rFonts w:ascii="Times New Roman" w:eastAsia="Times New Roman" w:hAnsi="Times New Roman" w:cs="Times New Roman"/>
          <w:b/>
          <w:bCs/>
          <w:sz w:val="24"/>
          <w:szCs w:val="24"/>
          <w:u w:val="single"/>
        </w:rPr>
      </w:pPr>
      <w:r w:rsidRPr="24642E51">
        <w:rPr>
          <w:rFonts w:ascii="Times New Roman" w:eastAsia="Times New Roman" w:hAnsi="Times New Roman" w:cs="Times New Roman"/>
          <w:b/>
          <w:bCs/>
          <w:sz w:val="24"/>
          <w:szCs w:val="24"/>
          <w:u w:val="single"/>
        </w:rPr>
        <w:t>2.3.2 Εργαλεία Συλλογής Ανατροφοδότησης</w:t>
      </w:r>
    </w:p>
    <w:p w14:paraId="18AE5C28" w14:textId="0588A310" w:rsidR="5763C548" w:rsidRDefault="1D29EC7A" w:rsidP="0071498F">
      <w:pPr>
        <w:spacing w:before="240" w:after="24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 xml:space="preserve">Η συλλογή και ανάλυση της ανατροφοδότησης από τους χρήστες αποτελεί θεμελιώδες στοιχείο της αξιολόγησης UX. Οι σύγχρονες πλατφόρμες </w:t>
      </w:r>
      <w:proofErr w:type="spellStart"/>
      <w:r w:rsidRPr="1D29EC7A">
        <w:rPr>
          <w:rFonts w:ascii="Times New Roman" w:eastAsia="Times New Roman" w:hAnsi="Times New Roman" w:cs="Times New Roman"/>
          <w:sz w:val="24"/>
          <w:szCs w:val="24"/>
        </w:rPr>
        <w:t>online</w:t>
      </w:r>
      <w:proofErr w:type="spellEnd"/>
      <w:r w:rsidRPr="1D29EC7A">
        <w:rPr>
          <w:rFonts w:ascii="Times New Roman" w:eastAsia="Times New Roman" w:hAnsi="Times New Roman" w:cs="Times New Roman"/>
          <w:sz w:val="24"/>
          <w:szCs w:val="24"/>
        </w:rPr>
        <w:t xml:space="preserve"> ερωτηματολογίων προσφέρουν προηγμένες δυνατότητες </w:t>
      </w:r>
      <w:r w:rsidRPr="1D29EC7A">
        <w:rPr>
          <w:rFonts w:ascii="Times New Roman" w:eastAsia="Times New Roman" w:hAnsi="Times New Roman" w:cs="Times New Roman"/>
          <w:sz w:val="24"/>
          <w:szCs w:val="24"/>
        </w:rPr>
        <w:t xml:space="preserve">προσαρμογής και αυτοματοποιημένης ανάλυσης των απαντήσεων. Τα εξειδικευμένα εργαλεία συλλογής ανατροφοδότησης επιτρέπουν την καταγραφή σχολίων και προτάσεων σε πραγματικό χρόνο, ενώ οι πλατφόρμες δοκιμών χρηστικότητας διευκολύνουν τη διεξαγωγή απομακρυσμένων δοκιμών με χρήστες από διαφορετικές γεωγραφικές περιοχές και δημογραφικά προφίλ. Σύμφωνα και με την </w:t>
      </w:r>
      <w:proofErr w:type="spellStart"/>
      <w:r w:rsidRPr="1D29EC7A">
        <w:rPr>
          <w:rFonts w:ascii="Times New Roman" w:eastAsia="Times New Roman" w:hAnsi="Times New Roman" w:cs="Times New Roman"/>
          <w:sz w:val="24"/>
          <w:szCs w:val="24"/>
        </w:rPr>
        <w:t>πήγη</w:t>
      </w:r>
      <w:proofErr w:type="spellEnd"/>
      <w:r w:rsidRPr="1D29EC7A">
        <w:rPr>
          <w:rFonts w:ascii="Times New Roman" w:eastAsia="Times New Roman" w:hAnsi="Times New Roman" w:cs="Times New Roman"/>
          <w:color w:val="0070C0"/>
          <w:sz w:val="24"/>
          <w:szCs w:val="24"/>
        </w:rPr>
        <w:t xml:space="preserve"> [11]</w:t>
      </w:r>
      <w:r w:rsidRPr="1D29EC7A">
        <w:rPr>
          <w:rFonts w:ascii="Times New Roman" w:eastAsia="Times New Roman" w:hAnsi="Times New Roman" w:cs="Times New Roman"/>
          <w:sz w:val="24"/>
          <w:szCs w:val="24"/>
        </w:rPr>
        <w:t xml:space="preserve"> η οποία περιγραφή μια μεταπτυχιακή διατριβή που ερευνά τις προκλήσεις που αντιμετωπίζουν οι εταιρείες λογισμικού κατά τη συλλογή και χρήση ανατροφοδότησης από χρήστες λογισμικού. Η έρευνα βασίζεται σε μια βιβλιογραφική ανασκόπηση και δέκα συνεντεύξεις με επαγγελματίες του κλάδου. </w:t>
      </w:r>
    </w:p>
    <w:p w14:paraId="27210FA0" w14:textId="1A95406C" w:rsidR="5763C548" w:rsidRDefault="1D29EC7A" w:rsidP="0071498F">
      <w:pPr>
        <w:spacing w:before="240" w:after="24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 xml:space="preserve">Τα αποτελέσματα παρουσιάζουν τους μηχανισμούς συλλογής ανατροφοδότησης, τις προκλήσεις στη συλλογή και χρήση της, και τον τρόπο που χρησιμοποιείται η ανατροφοδότηση για τη βελτίωση της εμπειρίας χρήστη. Η διατριβή καταλήγει σε συστάσεις για τη βελτίωση των εργαλείων συλλογής ανατροφοδότησης και την αντιμετώπιση των εντοπισμένων προκλήσεων. Η συλλογή και ανάλυση της ανατροφοδότησης από τους χρήστες πραγματοποιείται μέσω ενός ευρέος φάσματος μηχανισμών και εργαλείων. </w:t>
      </w:r>
    </w:p>
    <w:p w14:paraId="682BAE40" w14:textId="54C63FBE" w:rsidR="5763C548" w:rsidRDefault="1D29EC7A" w:rsidP="0071498F">
      <w:pPr>
        <w:spacing w:before="240" w:after="24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Σύμφωνα με την έρευνα, οι βασικοί μηχανισμοί συλλογής ανατροφοδότησης περιλαμβάνουν τόσο ποσοτικές όσο και ποιοτικές μεθόδους. Στις ποσοτικές μεθόδους συγκαταλέγονται οι αξιολογήσεις εμπειρίας και τα αρχεία καταγραφής χρήσης, ενώ στις ποιοτικές περιλαμβάνονται τα σχόλια κειμένου, τα μηνύματα πολυμέσων (συμπεριλαμβανομένων ήχου, βίντεο και στιγμιότυπων οθόνης), καθώς και οι αναφορές σφαλμάτων συστήματος.</w:t>
      </w:r>
    </w:p>
    <w:p w14:paraId="0EB7A541" w14:textId="490FF60E" w:rsidR="5763C548" w:rsidRDefault="1D29EC7A" w:rsidP="0071498F">
      <w:pPr>
        <w:spacing w:before="240" w:after="240"/>
        <w:jc w:val="both"/>
      </w:pPr>
      <w:r w:rsidRPr="1D29EC7A">
        <w:rPr>
          <w:rFonts w:ascii="Times New Roman" w:eastAsia="Times New Roman" w:hAnsi="Times New Roman" w:cs="Times New Roman"/>
          <w:sz w:val="24"/>
          <w:szCs w:val="24"/>
        </w:rPr>
        <w:t>Η συλλογή αυτών των δεδομένων πραγματοποιείται μέσω διαφόρων καναλιών επικοινωνίας, όπως αναδυόμενα παράθυρα, ειδικά σχεδιασμένα κουμπιά ανατροφοδότησης, παράθυρα συνομιλίας και συστήματα έκδοσης εισιτηρίων. Οι μηχανισμοί αυτοί μπορούν να ενεργοποιηθούν είτε αυτόματα (</w:t>
      </w:r>
      <w:proofErr w:type="spellStart"/>
      <w:r w:rsidRPr="1D29EC7A">
        <w:rPr>
          <w:rFonts w:ascii="Times New Roman" w:eastAsia="Times New Roman" w:hAnsi="Times New Roman" w:cs="Times New Roman"/>
          <w:sz w:val="24"/>
          <w:szCs w:val="24"/>
        </w:rPr>
        <w:t>push</w:t>
      </w:r>
      <w:proofErr w:type="spellEnd"/>
      <w:r w:rsidRPr="1D29EC7A">
        <w:rPr>
          <w:rFonts w:ascii="Times New Roman" w:eastAsia="Times New Roman" w:hAnsi="Times New Roman" w:cs="Times New Roman"/>
          <w:sz w:val="24"/>
          <w:szCs w:val="24"/>
        </w:rPr>
        <w:t xml:space="preserve"> </w:t>
      </w:r>
      <w:proofErr w:type="spellStart"/>
      <w:r w:rsidRPr="1D29EC7A">
        <w:rPr>
          <w:rFonts w:ascii="Times New Roman" w:eastAsia="Times New Roman" w:hAnsi="Times New Roman" w:cs="Times New Roman"/>
          <w:sz w:val="24"/>
          <w:szCs w:val="24"/>
        </w:rPr>
        <w:t>mechanism</w:t>
      </w:r>
      <w:proofErr w:type="spellEnd"/>
      <w:r w:rsidRPr="1D29EC7A">
        <w:rPr>
          <w:rFonts w:ascii="Times New Roman" w:eastAsia="Times New Roman" w:hAnsi="Times New Roman" w:cs="Times New Roman"/>
          <w:sz w:val="24"/>
          <w:szCs w:val="24"/>
        </w:rPr>
        <w:t xml:space="preserve">) από τους χρήστες </w:t>
      </w:r>
      <w:r w:rsidRPr="1D29EC7A">
        <w:rPr>
          <w:rFonts w:ascii="Times New Roman" w:eastAsia="Times New Roman" w:hAnsi="Times New Roman" w:cs="Times New Roman"/>
          <w:sz w:val="24"/>
          <w:szCs w:val="24"/>
        </w:rPr>
        <w:lastRenderedPageBreak/>
        <w:t>είτε κατόπιν αιτήματος των προγραμματιστών (</w:t>
      </w:r>
      <w:proofErr w:type="spellStart"/>
      <w:r w:rsidRPr="1D29EC7A">
        <w:rPr>
          <w:rFonts w:ascii="Times New Roman" w:eastAsia="Times New Roman" w:hAnsi="Times New Roman" w:cs="Times New Roman"/>
          <w:sz w:val="24"/>
          <w:szCs w:val="24"/>
        </w:rPr>
        <w:t>pull</w:t>
      </w:r>
      <w:proofErr w:type="spellEnd"/>
      <w:r w:rsidRPr="1D29EC7A">
        <w:rPr>
          <w:rFonts w:ascii="Times New Roman" w:eastAsia="Times New Roman" w:hAnsi="Times New Roman" w:cs="Times New Roman"/>
          <w:sz w:val="24"/>
          <w:szCs w:val="24"/>
        </w:rPr>
        <w:t xml:space="preserve"> </w:t>
      </w:r>
      <w:proofErr w:type="spellStart"/>
      <w:r w:rsidRPr="1D29EC7A">
        <w:rPr>
          <w:rFonts w:ascii="Times New Roman" w:eastAsia="Times New Roman" w:hAnsi="Times New Roman" w:cs="Times New Roman"/>
          <w:sz w:val="24"/>
          <w:szCs w:val="24"/>
        </w:rPr>
        <w:t>mechanism</w:t>
      </w:r>
      <w:proofErr w:type="spellEnd"/>
      <w:r w:rsidRPr="1D29EC7A">
        <w:rPr>
          <w:rFonts w:ascii="Times New Roman" w:eastAsia="Times New Roman" w:hAnsi="Times New Roman" w:cs="Times New Roman"/>
          <w:sz w:val="24"/>
          <w:szCs w:val="24"/>
        </w:rPr>
        <w:t>). Επιπρόσθετα, οι οργανισμοί συχνά χρησιμοποιούν συμπληρωματικά κανάλια όπως email, τηλεφωνικές κλήσεις και κοινή χρήση οθόνης, ιδιαίτερα σε περιπτώσεις όπου απαιτείται λεπτομερέστερη διερεύνηση συγκεκριμένων ζητημάτων.</w:t>
      </w:r>
    </w:p>
    <w:p w14:paraId="194D10FD" w14:textId="31F61260" w:rsidR="5763C548" w:rsidRDefault="1D29EC7A" w:rsidP="0071498F">
      <w:pPr>
        <w:spacing w:before="240" w:after="240"/>
        <w:jc w:val="both"/>
      </w:pPr>
      <w:r w:rsidRPr="1D29EC7A">
        <w:rPr>
          <w:rFonts w:ascii="Times New Roman" w:eastAsia="Times New Roman" w:hAnsi="Times New Roman" w:cs="Times New Roman"/>
          <w:sz w:val="24"/>
          <w:szCs w:val="24"/>
        </w:rPr>
        <w:t xml:space="preserve">Αξιοσημείωτο είναι το γεγονός ότι ενώ τα παραδοσιακά κανάλια επικοινωνίας όπως τα φόρουμ και τα κοινωνικά δίκτυα παραμένουν σημαντικά, χρησιμοποιούνται κυρίως ως συμπληρωματικά εργαλεία για την άντληση ανατροφοδότησης, παρά ως πρωτεύοντες μηχανισμοί αυτόματης υποβολής από τους χρήστες. Αυτή η </w:t>
      </w:r>
      <w:proofErr w:type="spellStart"/>
      <w:r w:rsidRPr="1D29EC7A">
        <w:rPr>
          <w:rFonts w:ascii="Times New Roman" w:eastAsia="Times New Roman" w:hAnsi="Times New Roman" w:cs="Times New Roman"/>
          <w:sz w:val="24"/>
          <w:szCs w:val="24"/>
        </w:rPr>
        <w:t>πολυεπίπεδη</w:t>
      </w:r>
      <w:proofErr w:type="spellEnd"/>
      <w:r w:rsidRPr="1D29EC7A">
        <w:rPr>
          <w:rFonts w:ascii="Times New Roman" w:eastAsia="Times New Roman" w:hAnsi="Times New Roman" w:cs="Times New Roman"/>
          <w:sz w:val="24"/>
          <w:szCs w:val="24"/>
        </w:rPr>
        <w:t xml:space="preserve"> προσέγγιση στη συλλογή ανατροφοδότησης επιτρέπει στους οργανισμούς να αποκτήσουν μια πιο ολοκληρωμένη εικόνα της εμπειρίας χρήστη και να εντοπίσουν περιοχές που χρήζουν βελτίωσης</w:t>
      </w:r>
    </w:p>
    <w:p w14:paraId="0178488B" w14:textId="2370E470" w:rsidR="5763C548" w:rsidRDefault="1D29EC7A" w:rsidP="0071498F">
      <w:pPr>
        <w:spacing w:before="240" w:after="240"/>
        <w:jc w:val="both"/>
      </w:pPr>
      <w:r w:rsidRPr="1D29EC7A">
        <w:rPr>
          <w:rFonts w:ascii="Times New Roman" w:eastAsia="Times New Roman" w:hAnsi="Times New Roman" w:cs="Times New Roman"/>
          <w:sz w:val="24"/>
          <w:szCs w:val="24"/>
        </w:rPr>
        <w:t xml:space="preserve">Ωστόσο, η αποτελεσματική διαχείριση και αξιοποίηση της συλλεγόμενης ανατροφοδότησης παρουσιάζει σημαντικές προκλήσεις για τους οργανισμούς. Μία από τις κυριότερες προκλήσεις είναι η </w:t>
      </w:r>
      <w:proofErr w:type="spellStart"/>
      <w:r w:rsidRPr="1D29EC7A">
        <w:rPr>
          <w:rFonts w:ascii="Times New Roman" w:eastAsia="Times New Roman" w:hAnsi="Times New Roman" w:cs="Times New Roman"/>
          <w:sz w:val="24"/>
          <w:szCs w:val="24"/>
        </w:rPr>
        <w:t>προτεραιοποίηση</w:t>
      </w:r>
      <w:proofErr w:type="spellEnd"/>
      <w:r w:rsidRPr="1D29EC7A">
        <w:rPr>
          <w:rFonts w:ascii="Times New Roman" w:eastAsia="Times New Roman" w:hAnsi="Times New Roman" w:cs="Times New Roman"/>
          <w:sz w:val="24"/>
          <w:szCs w:val="24"/>
        </w:rPr>
        <w:t xml:space="preserve"> της ανατροφοδότησης, όπου οι οργανισμοί καλούνται να αποφασίσουν ποια σχόλια και αιτήματα χρηστών χρήζουν άμεσης αντιμετώπισης, λαμβάνοντας υπόψη παράγοντες όπως ο χρόνος διόρθωσης, ο προϋπολογισμός και ο αντίκτυπος τόσο στο προϊόν όσο και στον πελάτη.</w:t>
      </w:r>
    </w:p>
    <w:p w14:paraId="2BCCDD39" w14:textId="36DA1E20" w:rsidR="5763C548" w:rsidRDefault="1D29EC7A" w:rsidP="0071498F">
      <w:pPr>
        <w:spacing w:before="240" w:after="240"/>
        <w:jc w:val="both"/>
      </w:pPr>
      <w:r w:rsidRPr="1D29EC7A">
        <w:rPr>
          <w:rFonts w:ascii="Times New Roman" w:eastAsia="Times New Roman" w:hAnsi="Times New Roman" w:cs="Times New Roman"/>
          <w:sz w:val="24"/>
          <w:szCs w:val="24"/>
        </w:rPr>
        <w:t>Εξίσου σημαντική πρόκληση αποτελεί ο ακριβής προσδιορισμός του προβλήματος, καθώς συχνά οι χρήστες παρέχουν ασαφείς ή ανακριβείς περιγραφές, απαιτώντας πρόσθετη επικοινωνία μέσω διαφόρων καναλιών για την πλήρη κατανόηση του ζητήματος. Η κατηγοριοποίηση των απαντήσεων σε διακριτές ομάδες (όπως αιτήματα νέων λειτουργιών, αναφορές σφαλμάτων και προτάσεις βελτίωσης) αποτελεί επίσης μια χρονοβόρα διαδικασία που συχνά απαιτεί χειροκίνητη επεξεργασία.</w:t>
      </w:r>
    </w:p>
    <w:p w14:paraId="47F349AF" w14:textId="7E56B4B5" w:rsidR="5763C548" w:rsidRDefault="1D29EC7A" w:rsidP="0071498F">
      <w:pPr>
        <w:spacing w:before="240" w:after="240"/>
        <w:jc w:val="both"/>
      </w:pPr>
      <w:r w:rsidRPr="1D29EC7A">
        <w:rPr>
          <w:rFonts w:ascii="Times New Roman" w:eastAsia="Times New Roman" w:hAnsi="Times New Roman" w:cs="Times New Roman"/>
          <w:sz w:val="24"/>
          <w:szCs w:val="24"/>
        </w:rPr>
        <w:t xml:space="preserve">Επιπρόσθετες προκλήσεις περιλαμβάνουν τη διαχείριση του μεγάλου όγκου δεδομένων, την αντιμετώπιση της περιορισμένης ή χαμηλής </w:t>
      </w:r>
      <w:r w:rsidRPr="1D29EC7A">
        <w:rPr>
          <w:rFonts w:ascii="Times New Roman" w:eastAsia="Times New Roman" w:hAnsi="Times New Roman" w:cs="Times New Roman"/>
          <w:sz w:val="24"/>
          <w:szCs w:val="24"/>
        </w:rPr>
        <w:t>ποιότητας πληροφόρησης, καθώς και την εξισορρόπηση μεταξύ του χρόνου διόρθωσης και του κόστους ανάπτυξης. Παρά τις προκλήσεις αυτές, η ανατροφοδότηση των χρηστών παραμένει ζωτικής σημασίας για τη βελτίωση της ποιότητας του προϊόντος και της συνολικής εμπειρίας χρήστη, οδηγώντας τους οργανισμούς στην ανάπτυξη πιο εξελιγμένων συστημάτων και διαδικασιών διαχείρισης της ανατροφοδότησης</w:t>
      </w:r>
    </w:p>
    <w:p w14:paraId="457CBBC2" w14:textId="6AA20AA8" w:rsidR="5763C548" w:rsidRDefault="5763C548" w:rsidP="0071498F">
      <w:pPr>
        <w:spacing w:before="240" w:after="240"/>
        <w:jc w:val="both"/>
        <w:rPr>
          <w:rFonts w:ascii="Times New Roman" w:eastAsia="Times New Roman" w:hAnsi="Times New Roman" w:cs="Times New Roman"/>
          <w:sz w:val="24"/>
          <w:szCs w:val="24"/>
        </w:rPr>
      </w:pPr>
    </w:p>
    <w:p w14:paraId="07BBAF50" w14:textId="2336221F" w:rsidR="5763C548" w:rsidRDefault="24642E51" w:rsidP="0071498F">
      <w:pPr>
        <w:spacing w:before="240" w:after="240"/>
        <w:jc w:val="both"/>
        <w:rPr>
          <w:rFonts w:ascii="Times New Roman" w:eastAsia="Times New Roman" w:hAnsi="Times New Roman" w:cs="Times New Roman"/>
          <w:sz w:val="24"/>
          <w:szCs w:val="24"/>
          <w:u w:val="single"/>
        </w:rPr>
      </w:pPr>
      <w:r w:rsidRPr="24642E51">
        <w:rPr>
          <w:rFonts w:ascii="Times New Roman" w:eastAsia="Times New Roman" w:hAnsi="Times New Roman" w:cs="Times New Roman"/>
          <w:b/>
          <w:bCs/>
          <w:sz w:val="24"/>
          <w:szCs w:val="24"/>
          <w:u w:val="single"/>
        </w:rPr>
        <w:t xml:space="preserve"> 2.3 Εργαλεία Αναλυτικής και </w:t>
      </w:r>
      <w:proofErr w:type="spellStart"/>
      <w:r w:rsidRPr="24642E51">
        <w:rPr>
          <w:rFonts w:ascii="Times New Roman" w:eastAsia="Times New Roman" w:hAnsi="Times New Roman" w:cs="Times New Roman"/>
          <w:b/>
          <w:bCs/>
          <w:sz w:val="24"/>
          <w:szCs w:val="24"/>
          <w:u w:val="single"/>
        </w:rPr>
        <w:t>Οπτικοποίησης</w:t>
      </w:r>
      <w:proofErr w:type="spellEnd"/>
    </w:p>
    <w:p w14:paraId="49FF71D8" w14:textId="46C1592D" w:rsidR="5763C548" w:rsidRDefault="1D29EC7A" w:rsidP="0071498F">
      <w:pPr>
        <w:spacing w:before="240" w:after="24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 xml:space="preserve">Η αποτελεσματική ανάλυση και παρουσίαση των δεδομένων UX απαιτεί εξειδικευμένα εργαλεία αναλυτικής και </w:t>
      </w:r>
      <w:proofErr w:type="spellStart"/>
      <w:r w:rsidRPr="1D29EC7A">
        <w:rPr>
          <w:rFonts w:ascii="Times New Roman" w:eastAsia="Times New Roman" w:hAnsi="Times New Roman" w:cs="Times New Roman"/>
          <w:sz w:val="24"/>
          <w:szCs w:val="24"/>
        </w:rPr>
        <w:t>οπτικοποίησης</w:t>
      </w:r>
      <w:proofErr w:type="spellEnd"/>
      <w:r w:rsidRPr="1D29EC7A">
        <w:rPr>
          <w:rFonts w:ascii="Times New Roman" w:eastAsia="Times New Roman" w:hAnsi="Times New Roman" w:cs="Times New Roman"/>
          <w:sz w:val="24"/>
          <w:szCs w:val="24"/>
        </w:rPr>
        <w:t xml:space="preserve">. Οι σύγχρονες πλατφόρμες UX </w:t>
      </w:r>
      <w:proofErr w:type="spellStart"/>
      <w:r w:rsidRPr="1D29EC7A">
        <w:rPr>
          <w:rFonts w:ascii="Times New Roman" w:eastAsia="Times New Roman" w:hAnsi="Times New Roman" w:cs="Times New Roman"/>
          <w:sz w:val="24"/>
          <w:szCs w:val="24"/>
        </w:rPr>
        <w:t>analytics</w:t>
      </w:r>
      <w:proofErr w:type="spellEnd"/>
      <w:r w:rsidRPr="1D29EC7A">
        <w:rPr>
          <w:rFonts w:ascii="Times New Roman" w:eastAsia="Times New Roman" w:hAnsi="Times New Roman" w:cs="Times New Roman"/>
          <w:sz w:val="24"/>
          <w:szCs w:val="24"/>
        </w:rPr>
        <w:t xml:space="preserve"> συνδυάζουν δεδομένα από πολλαπλές </w:t>
      </w:r>
      <w:proofErr w:type="spellStart"/>
      <w:r w:rsidRPr="1D29EC7A">
        <w:rPr>
          <w:rFonts w:ascii="Times New Roman" w:eastAsia="Times New Roman" w:hAnsi="Times New Roman" w:cs="Times New Roman"/>
          <w:sz w:val="24"/>
          <w:szCs w:val="24"/>
        </w:rPr>
        <w:t>πηγές,προσφέροντας</w:t>
      </w:r>
      <w:proofErr w:type="spellEnd"/>
      <w:r w:rsidRPr="1D29EC7A">
        <w:rPr>
          <w:rFonts w:ascii="Times New Roman" w:eastAsia="Times New Roman" w:hAnsi="Times New Roman" w:cs="Times New Roman"/>
          <w:sz w:val="24"/>
          <w:szCs w:val="24"/>
        </w:rPr>
        <w:t xml:space="preserve"> ολοκληρωμένη εικόνα της εμπειρίας χρήστη. Τα εργαλεία </w:t>
      </w:r>
      <w:proofErr w:type="spellStart"/>
      <w:r w:rsidRPr="1D29EC7A">
        <w:rPr>
          <w:rFonts w:ascii="Times New Roman" w:eastAsia="Times New Roman" w:hAnsi="Times New Roman" w:cs="Times New Roman"/>
          <w:sz w:val="24"/>
          <w:szCs w:val="24"/>
        </w:rPr>
        <w:t>οπτικοποίησης</w:t>
      </w:r>
      <w:proofErr w:type="spellEnd"/>
      <w:r w:rsidRPr="1D29EC7A">
        <w:rPr>
          <w:rFonts w:ascii="Times New Roman" w:eastAsia="Times New Roman" w:hAnsi="Times New Roman" w:cs="Times New Roman"/>
          <w:sz w:val="24"/>
          <w:szCs w:val="24"/>
        </w:rPr>
        <w:t xml:space="preserve"> δεδομένων επιτρέπουν τη δημιουργία </w:t>
      </w:r>
      <w:proofErr w:type="spellStart"/>
      <w:r w:rsidRPr="1D29EC7A">
        <w:rPr>
          <w:rFonts w:ascii="Times New Roman" w:eastAsia="Times New Roman" w:hAnsi="Times New Roman" w:cs="Times New Roman"/>
          <w:sz w:val="24"/>
          <w:szCs w:val="24"/>
        </w:rPr>
        <w:t>διαδραστικών</w:t>
      </w:r>
      <w:proofErr w:type="spellEnd"/>
      <w:r w:rsidRPr="1D29EC7A">
        <w:rPr>
          <w:rFonts w:ascii="Times New Roman" w:eastAsia="Times New Roman" w:hAnsi="Times New Roman" w:cs="Times New Roman"/>
          <w:sz w:val="24"/>
          <w:szCs w:val="24"/>
        </w:rPr>
        <w:t xml:space="preserve"> γραφημάτων και αναφορών, διευκολύνοντας την κατανόηση σύνθετων προτύπων συμπεριφοράς. Οι πίνακες ελέγχου μετρικών απόδοσης (</w:t>
      </w:r>
      <w:proofErr w:type="spellStart"/>
      <w:r w:rsidRPr="1D29EC7A">
        <w:rPr>
          <w:rFonts w:ascii="Times New Roman" w:eastAsia="Times New Roman" w:hAnsi="Times New Roman" w:cs="Times New Roman"/>
          <w:sz w:val="24"/>
          <w:szCs w:val="24"/>
        </w:rPr>
        <w:t>performance</w:t>
      </w:r>
      <w:proofErr w:type="spellEnd"/>
      <w:r w:rsidRPr="1D29EC7A">
        <w:rPr>
          <w:rFonts w:ascii="Times New Roman" w:eastAsia="Times New Roman" w:hAnsi="Times New Roman" w:cs="Times New Roman"/>
          <w:sz w:val="24"/>
          <w:szCs w:val="24"/>
        </w:rPr>
        <w:t xml:space="preserve"> </w:t>
      </w:r>
      <w:proofErr w:type="spellStart"/>
      <w:r w:rsidRPr="1D29EC7A">
        <w:rPr>
          <w:rFonts w:ascii="Times New Roman" w:eastAsia="Times New Roman" w:hAnsi="Times New Roman" w:cs="Times New Roman"/>
          <w:sz w:val="24"/>
          <w:szCs w:val="24"/>
        </w:rPr>
        <w:t>dashboards</w:t>
      </w:r>
      <w:proofErr w:type="spellEnd"/>
      <w:r w:rsidRPr="1D29EC7A">
        <w:rPr>
          <w:rFonts w:ascii="Times New Roman" w:eastAsia="Times New Roman" w:hAnsi="Times New Roman" w:cs="Times New Roman"/>
          <w:sz w:val="24"/>
          <w:szCs w:val="24"/>
        </w:rPr>
        <w:t xml:space="preserve">) παρέχουν άμεση πρόσβαση σε βασικούς δείκτες UX, επιτρέποντας την παρακολούθηση της προόδου και τη λήψη τεκμηριωμένων αποφάσεων για βελτιώσεις.  Ένα τέτοιο </w:t>
      </w:r>
      <w:proofErr w:type="spellStart"/>
      <w:r w:rsidRPr="1D29EC7A">
        <w:rPr>
          <w:rFonts w:ascii="Times New Roman" w:eastAsia="Times New Roman" w:hAnsi="Times New Roman" w:cs="Times New Roman"/>
          <w:sz w:val="24"/>
          <w:szCs w:val="24"/>
        </w:rPr>
        <w:t>εργαείο</w:t>
      </w:r>
      <w:proofErr w:type="spellEnd"/>
      <w:r w:rsidRPr="1D29EC7A">
        <w:rPr>
          <w:rFonts w:ascii="Times New Roman" w:eastAsia="Times New Roman" w:hAnsi="Times New Roman" w:cs="Times New Roman"/>
          <w:sz w:val="24"/>
          <w:szCs w:val="24"/>
        </w:rPr>
        <w:t xml:space="preserve"> θα μπορούσε να ήταν το </w:t>
      </w:r>
      <w:proofErr w:type="spellStart"/>
      <w:r w:rsidRPr="1D29EC7A">
        <w:rPr>
          <w:rFonts w:ascii="Times New Roman" w:eastAsia="Times New Roman" w:hAnsi="Times New Roman" w:cs="Times New Roman"/>
          <w:sz w:val="24"/>
          <w:szCs w:val="24"/>
        </w:rPr>
        <w:t>UXmood</w:t>
      </w:r>
      <w:proofErr w:type="spellEnd"/>
      <w:r w:rsidRPr="1D29EC7A">
        <w:rPr>
          <w:rFonts w:ascii="Times New Roman" w:eastAsia="Times New Roman" w:hAnsi="Times New Roman" w:cs="Times New Roman"/>
          <w:sz w:val="24"/>
          <w:szCs w:val="24"/>
        </w:rPr>
        <w:t xml:space="preserve"> το οποίο </w:t>
      </w:r>
      <w:proofErr w:type="spellStart"/>
      <w:r w:rsidRPr="1D29EC7A">
        <w:rPr>
          <w:rFonts w:ascii="Times New Roman" w:eastAsia="Times New Roman" w:hAnsi="Times New Roman" w:cs="Times New Roman"/>
          <w:sz w:val="24"/>
          <w:szCs w:val="24"/>
        </w:rPr>
        <w:t>παρουσίαζει</w:t>
      </w:r>
      <w:proofErr w:type="spellEnd"/>
      <w:r w:rsidRPr="1D29EC7A">
        <w:rPr>
          <w:rFonts w:ascii="Times New Roman" w:eastAsia="Times New Roman" w:hAnsi="Times New Roman" w:cs="Times New Roman"/>
          <w:sz w:val="24"/>
          <w:szCs w:val="24"/>
        </w:rPr>
        <w:t xml:space="preserve"> η </w:t>
      </w:r>
      <w:proofErr w:type="spellStart"/>
      <w:r w:rsidRPr="1D29EC7A">
        <w:rPr>
          <w:rFonts w:ascii="Times New Roman" w:eastAsia="Times New Roman" w:hAnsi="Times New Roman" w:cs="Times New Roman"/>
          <w:sz w:val="24"/>
          <w:szCs w:val="24"/>
        </w:rPr>
        <w:t>πήγη</w:t>
      </w:r>
      <w:proofErr w:type="spellEnd"/>
      <w:r w:rsidRPr="1D29EC7A">
        <w:rPr>
          <w:rFonts w:ascii="Times New Roman" w:eastAsia="Times New Roman" w:hAnsi="Times New Roman" w:cs="Times New Roman"/>
          <w:sz w:val="24"/>
          <w:szCs w:val="24"/>
        </w:rPr>
        <w:t xml:space="preserve"> </w:t>
      </w:r>
      <w:r w:rsidRPr="1D29EC7A">
        <w:rPr>
          <w:rFonts w:ascii="Times New Roman" w:eastAsia="Times New Roman" w:hAnsi="Times New Roman" w:cs="Times New Roman"/>
          <w:color w:val="0070C0"/>
          <w:sz w:val="24"/>
          <w:szCs w:val="24"/>
        </w:rPr>
        <w:t xml:space="preserve">[12] </w:t>
      </w:r>
      <w:r w:rsidRPr="1D29EC7A">
        <w:rPr>
          <w:rFonts w:ascii="Times New Roman" w:eastAsia="Times New Roman" w:hAnsi="Times New Roman" w:cs="Times New Roman"/>
          <w:sz w:val="24"/>
          <w:szCs w:val="24"/>
        </w:rPr>
        <w:t xml:space="preserve">ένα εργαλείο </w:t>
      </w:r>
      <w:proofErr w:type="spellStart"/>
      <w:r w:rsidRPr="1D29EC7A">
        <w:rPr>
          <w:rFonts w:ascii="Times New Roman" w:eastAsia="Times New Roman" w:hAnsi="Times New Roman" w:cs="Times New Roman"/>
          <w:sz w:val="24"/>
          <w:szCs w:val="24"/>
        </w:rPr>
        <w:t>οπτικοποίησης</w:t>
      </w:r>
      <w:proofErr w:type="spellEnd"/>
      <w:r w:rsidRPr="1D29EC7A">
        <w:rPr>
          <w:rFonts w:ascii="Times New Roman" w:eastAsia="Times New Roman" w:hAnsi="Times New Roman" w:cs="Times New Roman"/>
          <w:sz w:val="24"/>
          <w:szCs w:val="24"/>
        </w:rPr>
        <w:t xml:space="preserve"> πληροφοριών για την αξιολόγηση της εμπειρίας χρήστη και της χρηστικότητας. Συνδυάζει δεδομένα από βίντεο, ήχο, αρχεία αλληλεπίδρασης και </w:t>
      </w:r>
      <w:proofErr w:type="spellStart"/>
      <w:r w:rsidRPr="1D29EC7A">
        <w:rPr>
          <w:rFonts w:ascii="Times New Roman" w:eastAsia="Times New Roman" w:hAnsi="Times New Roman" w:cs="Times New Roman"/>
          <w:sz w:val="24"/>
          <w:szCs w:val="24"/>
        </w:rPr>
        <w:t>eye</w:t>
      </w:r>
      <w:proofErr w:type="spellEnd"/>
      <w:r w:rsidRPr="1D29EC7A">
        <w:rPr>
          <w:rFonts w:ascii="Times New Roman" w:eastAsia="Times New Roman" w:hAnsi="Times New Roman" w:cs="Times New Roman"/>
          <w:sz w:val="24"/>
          <w:szCs w:val="24"/>
        </w:rPr>
        <w:t xml:space="preserve"> </w:t>
      </w:r>
      <w:proofErr w:type="spellStart"/>
      <w:r w:rsidRPr="1D29EC7A">
        <w:rPr>
          <w:rFonts w:ascii="Times New Roman" w:eastAsia="Times New Roman" w:hAnsi="Times New Roman" w:cs="Times New Roman"/>
          <w:sz w:val="24"/>
          <w:szCs w:val="24"/>
        </w:rPr>
        <w:t>trackers</w:t>
      </w:r>
      <w:proofErr w:type="spellEnd"/>
      <w:r w:rsidRPr="1D29EC7A">
        <w:rPr>
          <w:rFonts w:ascii="Times New Roman" w:eastAsia="Times New Roman" w:hAnsi="Times New Roman" w:cs="Times New Roman"/>
          <w:sz w:val="24"/>
          <w:szCs w:val="24"/>
        </w:rPr>
        <w:t xml:space="preserve"> σε ένα </w:t>
      </w:r>
      <w:proofErr w:type="spellStart"/>
      <w:r w:rsidRPr="1D29EC7A">
        <w:rPr>
          <w:rFonts w:ascii="Times New Roman" w:eastAsia="Times New Roman" w:hAnsi="Times New Roman" w:cs="Times New Roman"/>
          <w:sz w:val="24"/>
          <w:szCs w:val="24"/>
        </w:rPr>
        <w:t>διαδραστικό</w:t>
      </w:r>
      <w:proofErr w:type="spellEnd"/>
      <w:r w:rsidRPr="1D29EC7A">
        <w:rPr>
          <w:rFonts w:ascii="Times New Roman" w:eastAsia="Times New Roman" w:hAnsi="Times New Roman" w:cs="Times New Roman"/>
          <w:sz w:val="24"/>
          <w:szCs w:val="24"/>
        </w:rPr>
        <w:t xml:space="preserve"> πίνακα ελέγχου. Χρησιμοποιεί ανάλυση συναισθημάτων (</w:t>
      </w:r>
      <w:proofErr w:type="spellStart"/>
      <w:r w:rsidRPr="1D29EC7A">
        <w:rPr>
          <w:rFonts w:ascii="Times New Roman" w:eastAsia="Times New Roman" w:hAnsi="Times New Roman" w:cs="Times New Roman"/>
          <w:sz w:val="24"/>
          <w:szCs w:val="24"/>
        </w:rPr>
        <w:t>sentiment</w:t>
      </w:r>
      <w:proofErr w:type="spellEnd"/>
      <w:r w:rsidRPr="1D29EC7A">
        <w:rPr>
          <w:rFonts w:ascii="Times New Roman" w:eastAsia="Times New Roman" w:hAnsi="Times New Roman" w:cs="Times New Roman"/>
          <w:sz w:val="24"/>
          <w:szCs w:val="24"/>
        </w:rPr>
        <w:t xml:space="preserve"> </w:t>
      </w:r>
      <w:proofErr w:type="spellStart"/>
      <w:r w:rsidRPr="1D29EC7A">
        <w:rPr>
          <w:rFonts w:ascii="Times New Roman" w:eastAsia="Times New Roman" w:hAnsi="Times New Roman" w:cs="Times New Roman"/>
          <w:sz w:val="24"/>
          <w:szCs w:val="24"/>
        </w:rPr>
        <w:t>analysis</w:t>
      </w:r>
      <w:proofErr w:type="spellEnd"/>
      <w:r w:rsidRPr="1D29EC7A">
        <w:rPr>
          <w:rFonts w:ascii="Times New Roman" w:eastAsia="Times New Roman" w:hAnsi="Times New Roman" w:cs="Times New Roman"/>
          <w:sz w:val="24"/>
          <w:szCs w:val="24"/>
        </w:rPr>
        <w:t xml:space="preserve">) για την εξαγωγή ποιοτικών πληροφοριών. Μια μελέτη χρηστών αξιολόγησε την αποτελεσματικότητα της επικοινωνίας δεδομένων μέσω των </w:t>
      </w:r>
      <w:proofErr w:type="spellStart"/>
      <w:r w:rsidRPr="1D29EC7A">
        <w:rPr>
          <w:rFonts w:ascii="Times New Roman" w:eastAsia="Times New Roman" w:hAnsi="Times New Roman" w:cs="Times New Roman"/>
          <w:sz w:val="24"/>
          <w:szCs w:val="24"/>
        </w:rPr>
        <w:t>οπτικοποιήσεων</w:t>
      </w:r>
      <w:proofErr w:type="spellEnd"/>
      <w:r w:rsidRPr="1D29EC7A">
        <w:rPr>
          <w:rFonts w:ascii="Times New Roman" w:eastAsia="Times New Roman" w:hAnsi="Times New Roman" w:cs="Times New Roman"/>
          <w:sz w:val="24"/>
          <w:szCs w:val="24"/>
        </w:rPr>
        <w:t xml:space="preserve"> του </w:t>
      </w:r>
      <w:proofErr w:type="spellStart"/>
      <w:r w:rsidRPr="1D29EC7A">
        <w:rPr>
          <w:rFonts w:ascii="Times New Roman" w:eastAsia="Times New Roman" w:hAnsi="Times New Roman" w:cs="Times New Roman"/>
          <w:sz w:val="24"/>
          <w:szCs w:val="24"/>
        </w:rPr>
        <w:t>UXmood</w:t>
      </w:r>
      <w:proofErr w:type="spellEnd"/>
      <w:r w:rsidRPr="1D29EC7A">
        <w:rPr>
          <w:rFonts w:ascii="Times New Roman" w:eastAsia="Times New Roman" w:hAnsi="Times New Roman" w:cs="Times New Roman"/>
          <w:sz w:val="24"/>
          <w:szCs w:val="24"/>
        </w:rPr>
        <w:t xml:space="preserve">, προτείνοντας βελτιώσεις. </w:t>
      </w:r>
    </w:p>
    <w:p w14:paraId="2148363A" w14:textId="1971E2E3" w:rsidR="5763C548" w:rsidRDefault="1D29EC7A" w:rsidP="0071498F">
      <w:pPr>
        <w:spacing w:before="240" w:after="24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 xml:space="preserve">Χαρακτηριστικό παράδειγμα σύγχρονου εργαλείου αναλυτικής και </w:t>
      </w:r>
      <w:proofErr w:type="spellStart"/>
      <w:r w:rsidRPr="1D29EC7A">
        <w:rPr>
          <w:rFonts w:ascii="Times New Roman" w:eastAsia="Times New Roman" w:hAnsi="Times New Roman" w:cs="Times New Roman"/>
          <w:sz w:val="24"/>
          <w:szCs w:val="24"/>
        </w:rPr>
        <w:t>οπτικοποίησης</w:t>
      </w:r>
      <w:proofErr w:type="spellEnd"/>
      <w:r w:rsidRPr="1D29EC7A">
        <w:rPr>
          <w:rFonts w:ascii="Times New Roman" w:eastAsia="Times New Roman" w:hAnsi="Times New Roman" w:cs="Times New Roman"/>
          <w:sz w:val="24"/>
          <w:szCs w:val="24"/>
        </w:rPr>
        <w:t xml:space="preserve"> αποτελεί το </w:t>
      </w:r>
      <w:proofErr w:type="spellStart"/>
      <w:r w:rsidRPr="1D29EC7A">
        <w:rPr>
          <w:rFonts w:ascii="Times New Roman" w:eastAsia="Times New Roman" w:hAnsi="Times New Roman" w:cs="Times New Roman"/>
          <w:sz w:val="24"/>
          <w:szCs w:val="24"/>
        </w:rPr>
        <w:t>UXmood</w:t>
      </w:r>
      <w:proofErr w:type="spellEnd"/>
      <w:r w:rsidRPr="1D29EC7A">
        <w:rPr>
          <w:rFonts w:ascii="Times New Roman" w:eastAsia="Times New Roman" w:hAnsi="Times New Roman" w:cs="Times New Roman"/>
          <w:sz w:val="24"/>
          <w:szCs w:val="24"/>
        </w:rPr>
        <w:t xml:space="preserve">, το οποίο αντιπροσωπεύει την εξέλιξη στην </w:t>
      </w:r>
      <w:r w:rsidRPr="1D29EC7A">
        <w:rPr>
          <w:rFonts w:ascii="Times New Roman" w:eastAsia="Times New Roman" w:hAnsi="Times New Roman" w:cs="Times New Roman"/>
          <w:sz w:val="24"/>
          <w:szCs w:val="24"/>
        </w:rPr>
        <w:lastRenderedPageBreak/>
        <w:t>ολοκληρωμένη αξιολόγηση της εμπειρίας χρήστη. Το εργαλείο αυτό ξεχωρίζει για την ικανότητά του να συνδυάζει και να συγχρονίζει πολλαπλές πηγές δεδομένων - βίντεο, ήχο, κείμενο, καταγραφές κίνησης ματιών και αρχεία καταγραφής αλληλεπίδρασης - σε έναν ενιαίο, προσαρμόσιμο πίνακα ελέγχου.</w:t>
      </w:r>
    </w:p>
    <w:p w14:paraId="535B7B65" w14:textId="2F1777F9" w:rsidR="5763C548" w:rsidRDefault="05827B88" w:rsidP="0071498F">
      <w:pPr>
        <w:spacing w:before="240" w:after="240"/>
        <w:jc w:val="both"/>
      </w:pPr>
      <w:r w:rsidRPr="05827B88">
        <w:rPr>
          <w:rFonts w:ascii="Times New Roman" w:eastAsia="Times New Roman" w:hAnsi="Times New Roman" w:cs="Times New Roman"/>
          <w:sz w:val="24"/>
          <w:szCs w:val="24"/>
        </w:rPr>
        <w:t xml:space="preserve">Η καινοτομία του </w:t>
      </w:r>
      <w:proofErr w:type="spellStart"/>
      <w:r w:rsidRPr="05827B88">
        <w:rPr>
          <w:rFonts w:ascii="Times New Roman" w:eastAsia="Times New Roman" w:hAnsi="Times New Roman" w:cs="Times New Roman"/>
          <w:sz w:val="24"/>
          <w:szCs w:val="24"/>
        </w:rPr>
        <w:t>UXmood</w:t>
      </w:r>
      <w:proofErr w:type="spellEnd"/>
      <w:r w:rsidRPr="05827B88">
        <w:rPr>
          <w:rFonts w:ascii="Times New Roman" w:eastAsia="Times New Roman" w:hAnsi="Times New Roman" w:cs="Times New Roman"/>
          <w:sz w:val="24"/>
          <w:szCs w:val="24"/>
        </w:rPr>
        <w:t xml:space="preserve"> έγκειται σε δύο βασικά χαρακτηριστικά. Πρώτον, στην αυτοματοποιημένη ανάλυση συναισθημάτων, που αξιοποιεί προηγμένους αλγόριθμους για την αναγνώριση συναισθηματικών καταστάσεων όπως θυμός, λύπη, χαρά, φόβος και έκπληξη. Δεύτερον, στην ολοκληρωμένη παρουσίαση δεδομένων μέσω πολλαπλών τεχνικών </w:t>
      </w:r>
      <w:proofErr w:type="spellStart"/>
      <w:r w:rsidRPr="05827B88">
        <w:rPr>
          <w:rFonts w:ascii="Times New Roman" w:eastAsia="Times New Roman" w:hAnsi="Times New Roman" w:cs="Times New Roman"/>
          <w:sz w:val="24"/>
          <w:szCs w:val="24"/>
        </w:rPr>
        <w:t>οπτικοποίησης</w:t>
      </w:r>
      <w:proofErr w:type="spellEnd"/>
      <w:r w:rsidRPr="05827B88">
        <w:rPr>
          <w:rFonts w:ascii="Times New Roman" w:eastAsia="Times New Roman" w:hAnsi="Times New Roman" w:cs="Times New Roman"/>
          <w:sz w:val="24"/>
          <w:szCs w:val="24"/>
        </w:rPr>
        <w:t xml:space="preserve">, </w:t>
      </w:r>
      <w:r w:rsidRPr="05827B88">
        <w:rPr>
          <w:rFonts w:ascii="Times New Roman" w:eastAsia="Times New Roman" w:hAnsi="Times New Roman" w:cs="Times New Roman"/>
          <w:sz w:val="24"/>
          <w:szCs w:val="24"/>
        </w:rPr>
        <w:t xml:space="preserve">συμπεριλαμβανομένων διαγραμμάτων </w:t>
      </w:r>
      <w:proofErr w:type="spellStart"/>
      <w:r w:rsidRPr="05827B88">
        <w:rPr>
          <w:rFonts w:ascii="Times New Roman" w:eastAsia="Times New Roman" w:hAnsi="Times New Roman" w:cs="Times New Roman"/>
          <w:sz w:val="24"/>
          <w:szCs w:val="24"/>
        </w:rPr>
        <w:t>Gantt</w:t>
      </w:r>
      <w:proofErr w:type="spellEnd"/>
      <w:r w:rsidRPr="05827B88">
        <w:rPr>
          <w:rFonts w:ascii="Times New Roman" w:eastAsia="Times New Roman" w:hAnsi="Times New Roman" w:cs="Times New Roman"/>
          <w:sz w:val="24"/>
          <w:szCs w:val="24"/>
        </w:rPr>
        <w:t xml:space="preserve">, </w:t>
      </w:r>
      <w:proofErr w:type="spellStart"/>
      <w:r w:rsidRPr="05827B88">
        <w:rPr>
          <w:rFonts w:ascii="Times New Roman" w:eastAsia="Times New Roman" w:hAnsi="Times New Roman" w:cs="Times New Roman"/>
          <w:sz w:val="24"/>
          <w:szCs w:val="24"/>
        </w:rPr>
        <w:t>ραβδογραμμάτων</w:t>
      </w:r>
      <w:proofErr w:type="spellEnd"/>
      <w:r w:rsidRPr="05827B88">
        <w:rPr>
          <w:rFonts w:ascii="Times New Roman" w:eastAsia="Times New Roman" w:hAnsi="Times New Roman" w:cs="Times New Roman"/>
          <w:sz w:val="24"/>
          <w:szCs w:val="24"/>
        </w:rPr>
        <w:t xml:space="preserve">, </w:t>
      </w:r>
      <w:proofErr w:type="spellStart"/>
      <w:r w:rsidRPr="05827B88">
        <w:rPr>
          <w:rFonts w:ascii="Times New Roman" w:eastAsia="Times New Roman" w:hAnsi="Times New Roman" w:cs="Times New Roman"/>
          <w:sz w:val="24"/>
          <w:szCs w:val="24"/>
        </w:rPr>
        <w:t>wordcloud</w:t>
      </w:r>
      <w:proofErr w:type="spellEnd"/>
      <w:r w:rsidRPr="05827B88">
        <w:rPr>
          <w:rFonts w:ascii="Times New Roman" w:eastAsia="Times New Roman" w:hAnsi="Times New Roman" w:cs="Times New Roman"/>
          <w:sz w:val="24"/>
          <w:szCs w:val="24"/>
        </w:rPr>
        <w:t xml:space="preserve"> και καινοτόμων εργαλείων όπως το </w:t>
      </w:r>
      <w:proofErr w:type="spellStart"/>
      <w:r w:rsidRPr="05827B88">
        <w:rPr>
          <w:rFonts w:ascii="Times New Roman" w:eastAsia="Times New Roman" w:hAnsi="Times New Roman" w:cs="Times New Roman"/>
          <w:sz w:val="24"/>
          <w:szCs w:val="24"/>
        </w:rPr>
        <w:t>EmojiText</w:t>
      </w:r>
      <w:proofErr w:type="spellEnd"/>
      <w:r w:rsidRPr="05827B88">
        <w:rPr>
          <w:rFonts w:ascii="Times New Roman" w:eastAsia="Times New Roman" w:hAnsi="Times New Roman" w:cs="Times New Roman"/>
          <w:sz w:val="24"/>
          <w:szCs w:val="24"/>
        </w:rPr>
        <w:t>.</w:t>
      </w:r>
    </w:p>
    <w:p w14:paraId="47D4376B" w14:textId="65080333" w:rsidR="5763C548" w:rsidRDefault="05827B88" w:rsidP="0071498F">
      <w:pPr>
        <w:spacing w:before="240" w:after="240"/>
        <w:jc w:val="both"/>
      </w:pPr>
      <w:r w:rsidRPr="05827B88">
        <w:rPr>
          <w:rFonts w:ascii="Times New Roman" w:eastAsia="Times New Roman" w:hAnsi="Times New Roman" w:cs="Times New Roman"/>
          <w:sz w:val="24"/>
          <w:szCs w:val="24"/>
        </w:rPr>
        <w:t>Ιδιαίτερα σημαντική είναι η δυνατότητα του εργαλείου να υποστηρίζει τόσο ποιοτικές όσο και ποσοτικές μεθόδους ανάλυσης, επιτρέποντας στους ερευνητές να συνδυάζουν παραδοσιακές μεθόδους όπως συνεντεύξεις και παρατηρήσεις με προηγμένη ανάλυση δεδομένων. Η προσαρμοστικότητα του πίνακα ελέγχου, μαζί με τα εξελιγμένα φίλτρα και τις λεπτομέρειες κατά παραγγελία, επιτρέπει στους αναλυτές να εστιάζουν στις πιο σχετικές πληροφορίες και να προσαρμόζουν την ανάλυσή τους στις συγκεκριμένες ανάγκες κάθε έργου.</w:t>
      </w:r>
    </w:p>
    <w:p w14:paraId="04B74D5A" w14:textId="77777777" w:rsidR="00257AC5" w:rsidRDefault="00257AC5" w:rsidP="0071498F">
      <w:pPr>
        <w:spacing w:before="240" w:after="240"/>
        <w:jc w:val="both"/>
        <w:sectPr w:rsidR="00257AC5" w:rsidSect="000C30ED">
          <w:type w:val="continuous"/>
          <w:pgSz w:w="11906" w:h="16838"/>
          <w:pgMar w:top="1440" w:right="1080" w:bottom="1440" w:left="1080" w:header="708" w:footer="708" w:gutter="0"/>
          <w:cols w:num="2" w:space="708"/>
          <w:titlePg/>
          <w:docGrid w:linePitch="360"/>
        </w:sectPr>
      </w:pPr>
    </w:p>
    <w:p w14:paraId="4A13A70D" w14:textId="77777777" w:rsidR="00DA57F2" w:rsidRDefault="00257AC5" w:rsidP="00DA57F2">
      <w:pPr>
        <w:keepNext/>
        <w:spacing w:before="240" w:after="240"/>
        <w:jc w:val="center"/>
      </w:pPr>
      <w:r>
        <w:rPr>
          <w:noProof/>
        </w:rPr>
        <w:drawing>
          <wp:inline distT="0" distB="0" distL="0" distR="0" wp14:anchorId="4255D80C" wp14:editId="6E958381">
            <wp:extent cx="5630804" cy="2398810"/>
            <wp:effectExtent l="0" t="0" r="8255" b="1905"/>
            <wp:docPr id="1652808417" name="Εικόνα 1652808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01424" cy="2428895"/>
                    </a:xfrm>
                    <a:prstGeom prst="rect">
                      <a:avLst/>
                    </a:prstGeom>
                  </pic:spPr>
                </pic:pic>
              </a:graphicData>
            </a:graphic>
          </wp:inline>
        </w:drawing>
      </w:r>
    </w:p>
    <w:p w14:paraId="0BFD7F0D" w14:textId="77777777" w:rsidR="00257AC5" w:rsidRDefault="00DA57F2" w:rsidP="00DA57F2">
      <w:pPr>
        <w:pStyle w:val="a8"/>
        <w:jc w:val="center"/>
      </w:pPr>
      <w:r>
        <w:t xml:space="preserve">Εικόνα </w:t>
      </w:r>
      <w:r>
        <w:fldChar w:fldCharType="begin"/>
      </w:r>
      <w:r>
        <w:instrText>SEQ Εικόνα \* ARABIC</w:instrText>
      </w:r>
      <w:r>
        <w:fldChar w:fldCharType="separate"/>
      </w:r>
      <w:r>
        <w:rPr>
          <w:noProof/>
        </w:rPr>
        <w:t>2</w:t>
      </w:r>
      <w:r>
        <w:fldChar w:fldCharType="end"/>
      </w:r>
      <w:r>
        <w:t xml:space="preserve">: </w:t>
      </w:r>
      <w:r w:rsidRPr="00F71046">
        <w:t xml:space="preserve">Η αρχιτεκτονική του </w:t>
      </w:r>
      <w:proofErr w:type="spellStart"/>
      <w:r w:rsidRPr="00F71046">
        <w:t>UXmood</w:t>
      </w:r>
      <w:proofErr w:type="spellEnd"/>
    </w:p>
    <w:p w14:paraId="3651EE43" w14:textId="77777777" w:rsidR="00DA57F2" w:rsidRDefault="00DA57F2" w:rsidP="00DA57F2"/>
    <w:p w14:paraId="071F3517" w14:textId="462E7C22" w:rsidR="00EE0755" w:rsidRPr="00DA57F2" w:rsidRDefault="00EE0755" w:rsidP="00DA57F2">
      <w:pPr>
        <w:sectPr w:rsidR="00EE0755" w:rsidRPr="00DA57F2" w:rsidSect="00257AC5">
          <w:type w:val="continuous"/>
          <w:pgSz w:w="11906" w:h="16838"/>
          <w:pgMar w:top="1440" w:right="1080" w:bottom="1440" w:left="1080" w:header="708" w:footer="708" w:gutter="0"/>
          <w:cols w:space="708"/>
          <w:titlePg/>
          <w:docGrid w:linePitch="360"/>
        </w:sectPr>
      </w:pPr>
    </w:p>
    <w:p w14:paraId="62FDF39F" w14:textId="2CEEE08D" w:rsidR="1D29EC7A" w:rsidRPr="00515CD3" w:rsidRDefault="1D29EC7A" w:rsidP="00515CD3">
      <w:pPr>
        <w:pStyle w:val="2"/>
        <w:numPr>
          <w:ilvl w:val="0"/>
          <w:numId w:val="7"/>
        </w:numPr>
        <w:ind w:left="284" w:hanging="284"/>
        <w:jc w:val="both"/>
        <w:rPr>
          <w:rFonts w:ascii="Times New Roman" w:hAnsi="Times New Roman" w:cs="Times New Roman"/>
          <w:b/>
          <w:bCs/>
          <w:color w:val="auto"/>
          <w:sz w:val="24"/>
          <w:szCs w:val="24"/>
        </w:rPr>
      </w:pPr>
      <w:r w:rsidRPr="00515CD3">
        <w:rPr>
          <w:rFonts w:ascii="Times New Roman" w:hAnsi="Times New Roman" w:cs="Times New Roman"/>
          <w:b/>
          <w:bCs/>
          <w:color w:val="auto"/>
          <w:sz w:val="24"/>
          <w:szCs w:val="24"/>
        </w:rPr>
        <w:t>Μεθοδολογία Έρευνας</w:t>
      </w:r>
    </w:p>
    <w:p w14:paraId="04C319AB" w14:textId="0792D693" w:rsidR="1D29EC7A" w:rsidRPr="00366E56" w:rsidRDefault="24642E51" w:rsidP="0071498F">
      <w:pPr>
        <w:spacing w:before="240" w:after="240"/>
        <w:jc w:val="both"/>
      </w:pPr>
      <w:r w:rsidRPr="24642E51">
        <w:rPr>
          <w:rFonts w:ascii="Times New Roman" w:eastAsia="Times New Roman" w:hAnsi="Times New Roman" w:cs="Times New Roman"/>
          <w:sz w:val="24"/>
          <w:szCs w:val="24"/>
        </w:rPr>
        <w:t xml:space="preserve">Η παρούσα έρευνα ακολούθησε το μεθοδολογικό πλαίσιο των </w:t>
      </w:r>
      <w:proofErr w:type="spellStart"/>
      <w:r w:rsidRPr="24642E51">
        <w:rPr>
          <w:rFonts w:ascii="Times New Roman" w:eastAsia="Times New Roman" w:hAnsi="Times New Roman" w:cs="Times New Roman"/>
          <w:sz w:val="24"/>
          <w:szCs w:val="24"/>
        </w:rPr>
        <w:t>Arksey</w:t>
      </w:r>
      <w:proofErr w:type="spellEnd"/>
      <w:r w:rsidRPr="24642E51">
        <w:rPr>
          <w:rFonts w:ascii="Times New Roman" w:eastAsia="Times New Roman" w:hAnsi="Times New Roman" w:cs="Times New Roman"/>
          <w:sz w:val="24"/>
          <w:szCs w:val="24"/>
        </w:rPr>
        <w:t xml:space="preserve"> και </w:t>
      </w:r>
      <w:proofErr w:type="spellStart"/>
      <w:r w:rsidRPr="24642E51">
        <w:rPr>
          <w:rFonts w:ascii="Times New Roman" w:eastAsia="Times New Roman" w:hAnsi="Times New Roman" w:cs="Times New Roman"/>
          <w:sz w:val="24"/>
          <w:szCs w:val="24"/>
        </w:rPr>
        <w:t>O'Malley</w:t>
      </w:r>
      <w:proofErr w:type="spellEnd"/>
      <w:r w:rsidRPr="24642E51">
        <w:rPr>
          <w:rFonts w:ascii="Times New Roman" w:eastAsia="Times New Roman" w:hAnsi="Times New Roman" w:cs="Times New Roman"/>
          <w:sz w:val="24"/>
          <w:szCs w:val="24"/>
        </w:rPr>
        <w:t xml:space="preserve"> (2006) για τη διεξαγωγή μιας συστηματικής ανασκόπησης της βιβλιογραφίας στο πεδίο των πλαισίων αξιολόγησης της εμπειρίας χρήστη. Η προσέγγιση αυτή επιλέχθηκε λόγω της συστηματικής και διαφανούς μεθοδολογίας της, που επιτρέπει την αναπαραγωγή και επαλήθευση των αποτελεσμάτων.</w:t>
      </w:r>
    </w:p>
    <w:p w14:paraId="26432F64" w14:textId="56693EF1" w:rsidR="1D29EC7A" w:rsidRDefault="1D29EC7A" w:rsidP="0071498F">
      <w:pPr>
        <w:spacing w:before="240" w:after="240"/>
        <w:jc w:val="both"/>
        <w:rPr>
          <w:rFonts w:ascii="Times New Roman" w:eastAsia="Times New Roman" w:hAnsi="Times New Roman" w:cs="Times New Roman"/>
          <w:b/>
          <w:bCs/>
          <w:sz w:val="24"/>
          <w:szCs w:val="24"/>
        </w:rPr>
      </w:pPr>
      <w:r w:rsidRPr="1D29EC7A">
        <w:rPr>
          <w:rFonts w:ascii="Times New Roman" w:eastAsia="Times New Roman" w:hAnsi="Times New Roman" w:cs="Times New Roman"/>
          <w:b/>
          <w:bCs/>
          <w:sz w:val="24"/>
          <w:szCs w:val="24"/>
        </w:rPr>
        <w:t>3.1 Αναγνώριση Ερευνητικού Ερωτήματος</w:t>
      </w:r>
    </w:p>
    <w:p w14:paraId="2B545B2E" w14:textId="08B9FCB2" w:rsidR="1D29EC7A" w:rsidRDefault="1D29EC7A" w:rsidP="0071498F">
      <w:pPr>
        <w:spacing w:before="240" w:after="240"/>
        <w:jc w:val="both"/>
      </w:pPr>
      <w:r w:rsidRPr="1D29EC7A">
        <w:rPr>
          <w:rFonts w:ascii="Times New Roman" w:eastAsia="Times New Roman" w:hAnsi="Times New Roman" w:cs="Times New Roman"/>
          <w:sz w:val="24"/>
          <w:szCs w:val="24"/>
        </w:rPr>
        <w:t xml:space="preserve">Το κύριο ερευνητικό ερώτημα διαμορφώθηκε ως εξής: 'Ποια είναι τα σύγχρονα πλαίσια αξιολόγησης της εμπειρίας χρήστη και πώς συγκρίνονται μεταξύ τους ως προς την αποτελεσματικότητα και την </w:t>
      </w:r>
      <w:proofErr w:type="spellStart"/>
      <w:r w:rsidRPr="1D29EC7A">
        <w:rPr>
          <w:rFonts w:ascii="Times New Roman" w:eastAsia="Times New Roman" w:hAnsi="Times New Roman" w:cs="Times New Roman"/>
          <w:sz w:val="24"/>
          <w:szCs w:val="24"/>
        </w:rPr>
        <w:t>εφαρμοσιμότητά</w:t>
      </w:r>
      <w:proofErr w:type="spellEnd"/>
      <w:r w:rsidRPr="1D29EC7A">
        <w:rPr>
          <w:rFonts w:ascii="Times New Roman" w:eastAsia="Times New Roman" w:hAnsi="Times New Roman" w:cs="Times New Roman"/>
          <w:sz w:val="24"/>
          <w:szCs w:val="24"/>
        </w:rPr>
        <w:t xml:space="preserve"> τους;</w:t>
      </w:r>
    </w:p>
    <w:p w14:paraId="08FA0C05" w14:textId="548E5BB2" w:rsidR="1D29EC7A" w:rsidRDefault="24642E51" w:rsidP="0071498F">
      <w:pPr>
        <w:spacing w:before="240" w:after="240"/>
        <w:jc w:val="both"/>
        <w:rPr>
          <w:rFonts w:ascii="Times New Roman" w:eastAsia="Times New Roman" w:hAnsi="Times New Roman" w:cs="Times New Roman"/>
          <w:sz w:val="24"/>
          <w:szCs w:val="24"/>
        </w:rPr>
      </w:pPr>
      <w:r w:rsidRPr="24642E51">
        <w:rPr>
          <w:rFonts w:ascii="Times New Roman" w:eastAsia="Times New Roman" w:hAnsi="Times New Roman" w:cs="Times New Roman"/>
          <w:sz w:val="24"/>
          <w:szCs w:val="24"/>
        </w:rPr>
        <w:t xml:space="preserve">Το κύριο ερευνητικό ερώτημα διαμορφώθηκε ως εξής: 'Ποια είναι τα σύγχρονα πλαίσια αξιολόγησης της εμπειρίας χρήστη και πώς συγκρίνονται μεταξύ τους ως προς την αποτελεσματικότητα και την </w:t>
      </w:r>
      <w:proofErr w:type="spellStart"/>
      <w:r w:rsidRPr="24642E51">
        <w:rPr>
          <w:rFonts w:ascii="Times New Roman" w:eastAsia="Times New Roman" w:hAnsi="Times New Roman" w:cs="Times New Roman"/>
          <w:sz w:val="24"/>
          <w:szCs w:val="24"/>
        </w:rPr>
        <w:t>εφαρμοσιμότητά</w:t>
      </w:r>
      <w:proofErr w:type="spellEnd"/>
      <w:r w:rsidRPr="24642E51">
        <w:rPr>
          <w:rFonts w:ascii="Times New Roman" w:eastAsia="Times New Roman" w:hAnsi="Times New Roman" w:cs="Times New Roman"/>
          <w:sz w:val="24"/>
          <w:szCs w:val="24"/>
        </w:rPr>
        <w:t xml:space="preserve"> τους;’</w:t>
      </w:r>
    </w:p>
    <w:p w14:paraId="3E5624BD" w14:textId="11DD3BEC" w:rsidR="1D29EC7A" w:rsidRDefault="1D29EC7A" w:rsidP="0071498F">
      <w:pPr>
        <w:spacing w:before="240" w:after="240"/>
        <w:jc w:val="both"/>
        <w:rPr>
          <w:rFonts w:ascii="Times New Roman" w:eastAsia="Times New Roman" w:hAnsi="Times New Roman" w:cs="Times New Roman"/>
          <w:b/>
          <w:bCs/>
          <w:sz w:val="24"/>
          <w:szCs w:val="24"/>
        </w:rPr>
      </w:pPr>
      <w:r w:rsidRPr="1D29EC7A">
        <w:rPr>
          <w:rFonts w:ascii="Times New Roman" w:eastAsia="Times New Roman" w:hAnsi="Times New Roman" w:cs="Times New Roman"/>
          <w:b/>
          <w:bCs/>
          <w:sz w:val="24"/>
          <w:szCs w:val="24"/>
        </w:rPr>
        <w:lastRenderedPageBreak/>
        <w:t>3.2 Στρατηγική Αναζήτησης και Επιλογή Μελετών</w:t>
      </w:r>
    </w:p>
    <w:p w14:paraId="4BE477D3" w14:textId="2986F190" w:rsidR="1D29EC7A" w:rsidRPr="00E6089D" w:rsidRDefault="1D29EC7A" w:rsidP="0071498F">
      <w:pPr>
        <w:spacing w:before="240" w:after="240"/>
        <w:jc w:val="both"/>
        <w:rPr>
          <w:rFonts w:ascii="Times New Roman" w:eastAsia="Times New Roman" w:hAnsi="Times New Roman" w:cs="Times New Roman"/>
          <w:sz w:val="24"/>
          <w:szCs w:val="24"/>
          <w:lang w:val="en-US"/>
        </w:rPr>
      </w:pPr>
      <w:r w:rsidRPr="1D29EC7A">
        <w:rPr>
          <w:rFonts w:ascii="Times New Roman" w:eastAsia="Times New Roman" w:hAnsi="Times New Roman" w:cs="Times New Roman"/>
          <w:sz w:val="24"/>
          <w:szCs w:val="24"/>
        </w:rPr>
        <w:t xml:space="preserve">Η αναζήτηση της βιβλιογραφίας πραγματοποιήθηκε σε τρεις κύριες βάσεις δεδομένων: </w:t>
      </w:r>
      <w:proofErr w:type="spellStart"/>
      <w:r w:rsidRPr="1D29EC7A">
        <w:rPr>
          <w:rFonts w:ascii="Times New Roman" w:eastAsia="Times New Roman" w:hAnsi="Times New Roman" w:cs="Times New Roman"/>
          <w:sz w:val="24"/>
          <w:szCs w:val="24"/>
        </w:rPr>
        <w:t>Google</w:t>
      </w:r>
      <w:proofErr w:type="spellEnd"/>
      <w:r w:rsidRPr="1D29EC7A">
        <w:rPr>
          <w:rFonts w:ascii="Times New Roman" w:eastAsia="Times New Roman" w:hAnsi="Times New Roman" w:cs="Times New Roman"/>
          <w:sz w:val="24"/>
          <w:szCs w:val="24"/>
        </w:rPr>
        <w:t xml:space="preserve"> </w:t>
      </w:r>
      <w:proofErr w:type="spellStart"/>
      <w:r w:rsidRPr="1D29EC7A">
        <w:rPr>
          <w:rFonts w:ascii="Times New Roman" w:eastAsia="Times New Roman" w:hAnsi="Times New Roman" w:cs="Times New Roman"/>
          <w:sz w:val="24"/>
          <w:szCs w:val="24"/>
        </w:rPr>
        <w:t>Scholar</w:t>
      </w:r>
      <w:proofErr w:type="spellEnd"/>
      <w:r w:rsidRPr="1D29EC7A">
        <w:rPr>
          <w:rFonts w:ascii="Times New Roman" w:eastAsia="Times New Roman" w:hAnsi="Times New Roman" w:cs="Times New Roman"/>
          <w:sz w:val="24"/>
          <w:szCs w:val="24"/>
        </w:rPr>
        <w:t xml:space="preserve">, IEEE </w:t>
      </w:r>
      <w:proofErr w:type="spellStart"/>
      <w:r w:rsidRPr="1D29EC7A">
        <w:rPr>
          <w:rFonts w:ascii="Times New Roman" w:eastAsia="Times New Roman" w:hAnsi="Times New Roman" w:cs="Times New Roman"/>
          <w:sz w:val="24"/>
          <w:szCs w:val="24"/>
        </w:rPr>
        <w:t>Xplore</w:t>
      </w:r>
      <w:proofErr w:type="spellEnd"/>
      <w:r w:rsidRPr="1D29EC7A">
        <w:rPr>
          <w:rFonts w:ascii="Times New Roman" w:eastAsia="Times New Roman" w:hAnsi="Times New Roman" w:cs="Times New Roman"/>
          <w:sz w:val="24"/>
          <w:szCs w:val="24"/>
        </w:rPr>
        <w:t xml:space="preserve"> και </w:t>
      </w:r>
      <w:proofErr w:type="spellStart"/>
      <w:r w:rsidRPr="1D29EC7A">
        <w:rPr>
          <w:rFonts w:ascii="Times New Roman" w:eastAsia="Times New Roman" w:hAnsi="Times New Roman" w:cs="Times New Roman"/>
          <w:sz w:val="24"/>
          <w:szCs w:val="24"/>
        </w:rPr>
        <w:t>Scopus</w:t>
      </w:r>
      <w:proofErr w:type="spellEnd"/>
      <w:r w:rsidRPr="1D29EC7A">
        <w:rPr>
          <w:rFonts w:ascii="Times New Roman" w:eastAsia="Times New Roman" w:hAnsi="Times New Roman" w:cs="Times New Roman"/>
          <w:sz w:val="24"/>
          <w:szCs w:val="24"/>
        </w:rPr>
        <w:t>. Χρησιμοποιήθηκαν</w:t>
      </w:r>
      <w:r w:rsidRPr="00DB2ED5">
        <w:rPr>
          <w:rFonts w:ascii="Times New Roman" w:eastAsia="Times New Roman" w:hAnsi="Times New Roman" w:cs="Times New Roman"/>
          <w:sz w:val="24"/>
          <w:szCs w:val="24"/>
          <w:lang w:val="en-US"/>
        </w:rPr>
        <w:t xml:space="preserve"> </w:t>
      </w:r>
      <w:r w:rsidRPr="1D29EC7A">
        <w:rPr>
          <w:rFonts w:ascii="Times New Roman" w:eastAsia="Times New Roman" w:hAnsi="Times New Roman" w:cs="Times New Roman"/>
          <w:sz w:val="24"/>
          <w:szCs w:val="24"/>
        </w:rPr>
        <w:t>συνδυασμοί</w:t>
      </w:r>
      <w:r w:rsidRPr="00DB2ED5">
        <w:rPr>
          <w:rFonts w:ascii="Times New Roman" w:eastAsia="Times New Roman" w:hAnsi="Times New Roman" w:cs="Times New Roman"/>
          <w:sz w:val="24"/>
          <w:szCs w:val="24"/>
          <w:lang w:val="en-US"/>
        </w:rPr>
        <w:t xml:space="preserve"> </w:t>
      </w:r>
      <w:r w:rsidRPr="1D29EC7A">
        <w:rPr>
          <w:rFonts w:ascii="Times New Roman" w:eastAsia="Times New Roman" w:hAnsi="Times New Roman" w:cs="Times New Roman"/>
          <w:sz w:val="24"/>
          <w:szCs w:val="24"/>
        </w:rPr>
        <w:t>λέξεων</w:t>
      </w:r>
      <w:r w:rsidRPr="00DB2ED5">
        <w:rPr>
          <w:rFonts w:ascii="Times New Roman" w:eastAsia="Times New Roman" w:hAnsi="Times New Roman" w:cs="Times New Roman"/>
          <w:sz w:val="24"/>
          <w:szCs w:val="24"/>
          <w:lang w:val="en-US"/>
        </w:rPr>
        <w:t>-</w:t>
      </w:r>
      <w:r w:rsidRPr="1D29EC7A">
        <w:rPr>
          <w:rFonts w:ascii="Times New Roman" w:eastAsia="Times New Roman" w:hAnsi="Times New Roman" w:cs="Times New Roman"/>
          <w:sz w:val="24"/>
          <w:szCs w:val="24"/>
        </w:rPr>
        <w:t>κλειδιών</w:t>
      </w:r>
      <w:r w:rsidRPr="00DB2ED5">
        <w:rPr>
          <w:rFonts w:ascii="Times New Roman" w:eastAsia="Times New Roman" w:hAnsi="Times New Roman" w:cs="Times New Roman"/>
          <w:sz w:val="24"/>
          <w:szCs w:val="24"/>
          <w:lang w:val="en-US"/>
        </w:rPr>
        <w:t xml:space="preserve"> </w:t>
      </w:r>
      <w:r w:rsidRPr="1D29EC7A">
        <w:rPr>
          <w:rFonts w:ascii="Times New Roman" w:eastAsia="Times New Roman" w:hAnsi="Times New Roman" w:cs="Times New Roman"/>
          <w:sz w:val="24"/>
          <w:szCs w:val="24"/>
        </w:rPr>
        <w:t>όπως</w:t>
      </w:r>
      <w:r w:rsidRPr="00DB2ED5">
        <w:rPr>
          <w:rFonts w:ascii="Times New Roman" w:eastAsia="Times New Roman" w:hAnsi="Times New Roman" w:cs="Times New Roman"/>
          <w:sz w:val="24"/>
          <w:szCs w:val="24"/>
          <w:lang w:val="en-US"/>
        </w:rPr>
        <w:t xml:space="preserve"> 'user experience evaluation frameworks', 'UX assessment methods', 'UX measurement tools' </w:t>
      </w:r>
      <w:r w:rsidRPr="1D29EC7A">
        <w:rPr>
          <w:rFonts w:ascii="Times New Roman" w:eastAsia="Times New Roman" w:hAnsi="Times New Roman" w:cs="Times New Roman"/>
          <w:sz w:val="24"/>
          <w:szCs w:val="24"/>
        </w:rPr>
        <w:t>και</w:t>
      </w:r>
      <w:r w:rsidRPr="00DB2ED5">
        <w:rPr>
          <w:rFonts w:ascii="Times New Roman" w:eastAsia="Times New Roman" w:hAnsi="Times New Roman" w:cs="Times New Roman"/>
          <w:sz w:val="24"/>
          <w:szCs w:val="24"/>
          <w:lang w:val="en-US"/>
        </w:rPr>
        <w:t xml:space="preserve"> 'user experience metrics'.</w:t>
      </w:r>
    </w:p>
    <w:p w14:paraId="008E5FCD" w14:textId="744168F2" w:rsidR="1D29EC7A" w:rsidRDefault="1D29EC7A" w:rsidP="0071498F">
      <w:pPr>
        <w:spacing w:before="240" w:after="240"/>
        <w:jc w:val="both"/>
        <w:rPr>
          <w:rFonts w:ascii="Times New Roman" w:eastAsia="Times New Roman" w:hAnsi="Times New Roman" w:cs="Times New Roman"/>
          <w:b/>
          <w:bCs/>
          <w:sz w:val="24"/>
          <w:szCs w:val="24"/>
        </w:rPr>
      </w:pPr>
      <w:r w:rsidRPr="1D29EC7A">
        <w:rPr>
          <w:rFonts w:ascii="Times New Roman" w:eastAsia="Times New Roman" w:hAnsi="Times New Roman" w:cs="Times New Roman"/>
          <w:b/>
          <w:bCs/>
          <w:sz w:val="24"/>
          <w:szCs w:val="24"/>
        </w:rPr>
        <w:t>3.3 Κριτήρια Επιλογής και Αποκλεισμού</w:t>
      </w:r>
    </w:p>
    <w:p w14:paraId="3E7E1D74" w14:textId="5B4F3C10" w:rsidR="1D29EC7A" w:rsidRDefault="1D29EC7A" w:rsidP="0071498F">
      <w:pPr>
        <w:spacing w:before="240" w:after="240"/>
        <w:jc w:val="both"/>
      </w:pPr>
      <w:r w:rsidRPr="1D29EC7A">
        <w:rPr>
          <w:rFonts w:ascii="Times New Roman" w:eastAsia="Times New Roman" w:hAnsi="Times New Roman" w:cs="Times New Roman"/>
          <w:sz w:val="24"/>
          <w:szCs w:val="24"/>
        </w:rPr>
        <w:t>Για τη διασφάλιση της ποιότητας και της συνάφειας των επιλεγμένων μελετών, εφαρμόστηκαν συγκεκριμένα κριτήρια επιλογής και αποκλεισμού.</w:t>
      </w:r>
    </w:p>
    <w:p w14:paraId="71346CFF" w14:textId="07CDC0FD" w:rsidR="1D29EC7A" w:rsidRDefault="1D29EC7A" w:rsidP="0071498F">
      <w:pPr>
        <w:spacing w:before="240" w:after="240"/>
        <w:jc w:val="both"/>
      </w:pPr>
      <w:r w:rsidRPr="1D29EC7A">
        <w:rPr>
          <w:rFonts w:ascii="Times New Roman" w:eastAsia="Times New Roman" w:hAnsi="Times New Roman" w:cs="Times New Roman"/>
          <w:sz w:val="24"/>
          <w:szCs w:val="24"/>
        </w:rPr>
        <w:t>Κριτήρια Ένταξης:</w:t>
      </w:r>
    </w:p>
    <w:p w14:paraId="15903500" w14:textId="4623A130" w:rsidR="1D29EC7A" w:rsidRDefault="1D29EC7A" w:rsidP="0071498F">
      <w:pPr>
        <w:pStyle w:val="a5"/>
        <w:numPr>
          <w:ilvl w:val="0"/>
          <w:numId w:val="5"/>
        </w:numPr>
        <w:spacing w:before="0" w:after="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Χρονικό εύρος δημοσιεύσεων 2014-2024, με έμφαση στην πενταετία 2019-2024</w:t>
      </w:r>
    </w:p>
    <w:p w14:paraId="54346846" w14:textId="6FE52602" w:rsidR="1D29EC7A" w:rsidRDefault="24642E51" w:rsidP="0071498F">
      <w:pPr>
        <w:pStyle w:val="a5"/>
        <w:numPr>
          <w:ilvl w:val="0"/>
          <w:numId w:val="5"/>
        </w:numPr>
        <w:spacing w:before="0" w:after="0"/>
        <w:jc w:val="both"/>
        <w:rPr>
          <w:rFonts w:ascii="Times New Roman" w:eastAsia="Times New Roman" w:hAnsi="Times New Roman" w:cs="Times New Roman"/>
          <w:sz w:val="24"/>
          <w:szCs w:val="24"/>
        </w:rPr>
      </w:pPr>
      <w:r w:rsidRPr="24642E51">
        <w:rPr>
          <w:rFonts w:ascii="Times New Roman" w:eastAsia="Times New Roman" w:hAnsi="Times New Roman" w:cs="Times New Roman"/>
          <w:sz w:val="24"/>
          <w:szCs w:val="24"/>
        </w:rPr>
        <w:t>Δημοσιεύσεις σε έγκριτα επιστημονικά περιοδικά και συνέδρια</w:t>
      </w:r>
    </w:p>
    <w:p w14:paraId="69FC6416" w14:textId="2ADFDE71" w:rsidR="24642E51" w:rsidRDefault="24642E51" w:rsidP="0071498F">
      <w:pPr>
        <w:spacing w:before="0" w:after="0"/>
        <w:jc w:val="both"/>
        <w:rPr>
          <w:rFonts w:ascii="Times New Roman" w:eastAsia="Times New Roman" w:hAnsi="Times New Roman" w:cs="Times New Roman"/>
          <w:sz w:val="24"/>
          <w:szCs w:val="24"/>
        </w:rPr>
      </w:pPr>
    </w:p>
    <w:p w14:paraId="2575D50F" w14:textId="48FF2FF2" w:rsidR="1D29EC7A" w:rsidRDefault="1D29EC7A" w:rsidP="0071498F">
      <w:pPr>
        <w:pStyle w:val="a5"/>
        <w:numPr>
          <w:ilvl w:val="0"/>
          <w:numId w:val="5"/>
        </w:numPr>
        <w:spacing w:before="0" w:after="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Μελέτες που παρουσιάζουν μεθοδολογίες αξιολόγησης UX, πλαίσια μέτρησης εμπειρίας χρήστη και εργαλεία αξιολόγησης</w:t>
      </w:r>
    </w:p>
    <w:p w14:paraId="4AE2B07D" w14:textId="4C01AD49" w:rsidR="1D29EC7A" w:rsidRDefault="1D29EC7A" w:rsidP="0071498F">
      <w:pPr>
        <w:pStyle w:val="a5"/>
        <w:numPr>
          <w:ilvl w:val="0"/>
          <w:numId w:val="5"/>
        </w:numPr>
        <w:spacing w:before="0" w:after="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Έρευνες που περιλαμβάνουν εμπειρική επικύρωση των προτεινόμενων μεθόδων</w:t>
      </w:r>
    </w:p>
    <w:p w14:paraId="4A4B11BA" w14:textId="2DF85543" w:rsidR="1D29EC7A" w:rsidRDefault="1D29EC7A" w:rsidP="0071498F">
      <w:pPr>
        <w:spacing w:before="240" w:after="240"/>
        <w:jc w:val="both"/>
      </w:pPr>
      <w:r w:rsidRPr="1D29EC7A">
        <w:rPr>
          <w:rFonts w:ascii="Times New Roman" w:eastAsia="Times New Roman" w:hAnsi="Times New Roman" w:cs="Times New Roman"/>
          <w:sz w:val="24"/>
          <w:szCs w:val="24"/>
        </w:rPr>
        <w:t>Κριτήρια Αποκλεισμού:</w:t>
      </w:r>
    </w:p>
    <w:p w14:paraId="2D1ECCEE" w14:textId="3C35AF6E" w:rsidR="1D29EC7A" w:rsidRDefault="1D29EC7A" w:rsidP="0071498F">
      <w:pPr>
        <w:pStyle w:val="a5"/>
        <w:numPr>
          <w:ilvl w:val="0"/>
          <w:numId w:val="4"/>
        </w:numPr>
        <w:spacing w:before="0" w:after="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 xml:space="preserve">Μη επιστημονικές δημοσιεύσεις χωρίς διαδικασία </w:t>
      </w:r>
      <w:proofErr w:type="spellStart"/>
      <w:r w:rsidRPr="1D29EC7A">
        <w:rPr>
          <w:rFonts w:ascii="Times New Roman" w:eastAsia="Times New Roman" w:hAnsi="Times New Roman" w:cs="Times New Roman"/>
          <w:sz w:val="24"/>
          <w:szCs w:val="24"/>
        </w:rPr>
        <w:t>peer</w:t>
      </w:r>
      <w:proofErr w:type="spellEnd"/>
      <w:r w:rsidRPr="1D29EC7A">
        <w:rPr>
          <w:rFonts w:ascii="Times New Roman" w:eastAsia="Times New Roman" w:hAnsi="Times New Roman" w:cs="Times New Roman"/>
          <w:sz w:val="24"/>
          <w:szCs w:val="24"/>
        </w:rPr>
        <w:t xml:space="preserve"> </w:t>
      </w:r>
      <w:proofErr w:type="spellStart"/>
      <w:r w:rsidRPr="1D29EC7A">
        <w:rPr>
          <w:rFonts w:ascii="Times New Roman" w:eastAsia="Times New Roman" w:hAnsi="Times New Roman" w:cs="Times New Roman"/>
          <w:sz w:val="24"/>
          <w:szCs w:val="24"/>
        </w:rPr>
        <w:t>review</w:t>
      </w:r>
      <w:proofErr w:type="spellEnd"/>
    </w:p>
    <w:p w14:paraId="3A92E13E" w14:textId="5544AF95" w:rsidR="1D29EC7A" w:rsidRDefault="1D29EC7A" w:rsidP="0071498F">
      <w:pPr>
        <w:pStyle w:val="a5"/>
        <w:numPr>
          <w:ilvl w:val="0"/>
          <w:numId w:val="4"/>
        </w:numPr>
        <w:spacing w:before="0" w:after="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Μελέτες που εστιάζουν αποκλειστικά σε τεχνικές λεπτομέρειες υλοποίησης</w:t>
      </w:r>
    </w:p>
    <w:p w14:paraId="52032078" w14:textId="7D884252" w:rsidR="1D29EC7A" w:rsidRDefault="1D29EC7A" w:rsidP="0071498F">
      <w:pPr>
        <w:pStyle w:val="a5"/>
        <w:numPr>
          <w:ilvl w:val="0"/>
          <w:numId w:val="4"/>
        </w:numPr>
        <w:spacing w:before="0" w:after="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Έρευνες χωρίς επαρκή τεκμηρίωση των μεθόδων αξιολόγησης</w:t>
      </w:r>
    </w:p>
    <w:p w14:paraId="253BF619" w14:textId="66DDE131" w:rsidR="1D29EC7A" w:rsidRDefault="1D29EC7A" w:rsidP="0071498F">
      <w:pPr>
        <w:pStyle w:val="a5"/>
        <w:numPr>
          <w:ilvl w:val="0"/>
          <w:numId w:val="4"/>
        </w:numPr>
        <w:spacing w:before="0" w:after="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Δημοσιεύσεις σε γλώσσα διαφορετική από αγγλικά ή ελληνικά</w:t>
      </w:r>
    </w:p>
    <w:p w14:paraId="616D3F00" w14:textId="3D3591CF" w:rsidR="1D29EC7A" w:rsidRDefault="1D29EC7A" w:rsidP="0071498F">
      <w:pPr>
        <w:spacing w:before="240" w:after="240"/>
        <w:jc w:val="both"/>
      </w:pPr>
      <w:r w:rsidRPr="1D29EC7A">
        <w:rPr>
          <w:rFonts w:ascii="Times New Roman" w:eastAsia="Times New Roman" w:hAnsi="Times New Roman" w:cs="Times New Roman"/>
          <w:b/>
          <w:bCs/>
          <w:sz w:val="24"/>
          <w:szCs w:val="24"/>
        </w:rPr>
        <w:t>3.4 Διαδικασία Ανάλυσης Δεδομέν</w:t>
      </w:r>
      <w:r w:rsidRPr="1D29EC7A">
        <w:rPr>
          <w:rFonts w:ascii="Times New Roman" w:eastAsia="Times New Roman" w:hAnsi="Times New Roman" w:cs="Times New Roman"/>
          <w:sz w:val="24"/>
          <w:szCs w:val="24"/>
        </w:rPr>
        <w:t>ων</w:t>
      </w:r>
    </w:p>
    <w:p w14:paraId="5B22DF57" w14:textId="6C7EF7BD" w:rsidR="1D29EC7A" w:rsidRDefault="1D29EC7A" w:rsidP="0071498F">
      <w:pPr>
        <w:spacing w:before="240" w:after="240"/>
        <w:jc w:val="both"/>
      </w:pPr>
      <w:r w:rsidRPr="1D29EC7A">
        <w:rPr>
          <w:rFonts w:ascii="Times New Roman" w:eastAsia="Times New Roman" w:hAnsi="Times New Roman" w:cs="Times New Roman"/>
          <w:sz w:val="24"/>
          <w:szCs w:val="24"/>
        </w:rPr>
        <w:t>Η ανάλυση των επιλεγμένων μελετών ακολούθησε μια συστηματική προσέγγιση που περιλάμβανε:</w:t>
      </w:r>
    </w:p>
    <w:p w14:paraId="616DFADD" w14:textId="495BBF0F" w:rsidR="1D29EC7A" w:rsidRDefault="1D29EC7A" w:rsidP="0071498F">
      <w:pPr>
        <w:pStyle w:val="a5"/>
        <w:numPr>
          <w:ilvl w:val="0"/>
          <w:numId w:val="3"/>
        </w:numPr>
        <w:spacing w:before="0" w:after="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Αρχική ανάγνωση και κατηγοριοποίηση των άρθρων</w:t>
      </w:r>
    </w:p>
    <w:p w14:paraId="7F14CCBE" w14:textId="3147DC15" w:rsidR="1D29EC7A" w:rsidRDefault="1D29EC7A" w:rsidP="0071498F">
      <w:pPr>
        <w:pStyle w:val="a5"/>
        <w:numPr>
          <w:ilvl w:val="0"/>
          <w:numId w:val="3"/>
        </w:numPr>
        <w:spacing w:before="0" w:after="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Εξαγωγή βασικών χαρακτηριστικών και ευρημάτων</w:t>
      </w:r>
    </w:p>
    <w:p w14:paraId="40B39F97" w14:textId="5F54966B" w:rsidR="1D29EC7A" w:rsidRDefault="1D29EC7A" w:rsidP="0071498F">
      <w:pPr>
        <w:pStyle w:val="a5"/>
        <w:numPr>
          <w:ilvl w:val="0"/>
          <w:numId w:val="3"/>
        </w:numPr>
        <w:spacing w:before="0" w:after="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Συγκριτική ανάλυση των διαφορετικών πλαισίων αξιολόγησης</w:t>
      </w:r>
    </w:p>
    <w:p w14:paraId="23FB7DD0" w14:textId="5A57078A" w:rsidR="1D29EC7A" w:rsidRDefault="1D29EC7A" w:rsidP="0071498F">
      <w:pPr>
        <w:pStyle w:val="a5"/>
        <w:numPr>
          <w:ilvl w:val="0"/>
          <w:numId w:val="3"/>
        </w:numPr>
        <w:spacing w:before="0" w:after="0"/>
        <w:jc w:val="both"/>
        <w:rPr>
          <w:rFonts w:ascii="Times New Roman" w:eastAsia="Times New Roman" w:hAnsi="Times New Roman" w:cs="Times New Roman"/>
          <w:sz w:val="24"/>
          <w:szCs w:val="24"/>
        </w:rPr>
      </w:pPr>
      <w:r w:rsidRPr="1D29EC7A">
        <w:rPr>
          <w:rFonts w:ascii="Times New Roman" w:eastAsia="Times New Roman" w:hAnsi="Times New Roman" w:cs="Times New Roman"/>
          <w:sz w:val="24"/>
          <w:szCs w:val="24"/>
        </w:rPr>
        <w:t>Σύνθεση των ευρημάτων και εντοπισμός κοινών θεμάτων και τάσεων</w:t>
      </w:r>
    </w:p>
    <w:p w14:paraId="4AF1735A" w14:textId="12D002E8" w:rsidR="1D29EC7A" w:rsidRDefault="1D29EC7A" w:rsidP="0071498F">
      <w:pPr>
        <w:spacing w:before="0" w:after="0"/>
        <w:jc w:val="both"/>
        <w:rPr>
          <w:rFonts w:ascii="Times New Roman" w:eastAsia="Times New Roman" w:hAnsi="Times New Roman" w:cs="Times New Roman"/>
          <w:sz w:val="24"/>
          <w:szCs w:val="24"/>
        </w:rPr>
      </w:pPr>
    </w:p>
    <w:p w14:paraId="70076B06" w14:textId="50A9F2A0" w:rsidR="1D29EC7A" w:rsidRDefault="1D29EC7A" w:rsidP="0071498F">
      <w:pPr>
        <w:spacing w:before="0" w:after="0"/>
        <w:jc w:val="both"/>
        <w:rPr>
          <w:rFonts w:ascii="Times New Roman" w:eastAsia="Times New Roman" w:hAnsi="Times New Roman" w:cs="Times New Roman"/>
          <w:sz w:val="24"/>
          <w:szCs w:val="24"/>
        </w:rPr>
      </w:pPr>
    </w:p>
    <w:p w14:paraId="32EC9285" w14:textId="7349D35D" w:rsidR="1D29EC7A" w:rsidRDefault="1D29EC7A" w:rsidP="0071498F">
      <w:pPr>
        <w:spacing w:before="0" w:after="0"/>
        <w:jc w:val="both"/>
        <w:rPr>
          <w:rFonts w:ascii="Times New Roman" w:eastAsia="Times New Roman" w:hAnsi="Times New Roman" w:cs="Times New Roman"/>
          <w:sz w:val="24"/>
          <w:szCs w:val="24"/>
        </w:rPr>
      </w:pPr>
    </w:p>
    <w:p w14:paraId="79366F13" w14:textId="2E121D27" w:rsidR="1D29EC7A" w:rsidRPr="00515CD3" w:rsidRDefault="24642E51" w:rsidP="00515CD3">
      <w:pPr>
        <w:pStyle w:val="2"/>
        <w:numPr>
          <w:ilvl w:val="0"/>
          <w:numId w:val="7"/>
        </w:numPr>
        <w:ind w:left="284" w:hanging="284"/>
        <w:jc w:val="both"/>
        <w:rPr>
          <w:rFonts w:ascii="Times New Roman" w:hAnsi="Times New Roman" w:cs="Times New Roman"/>
          <w:b/>
          <w:bCs/>
          <w:color w:val="auto"/>
          <w:sz w:val="24"/>
          <w:szCs w:val="24"/>
        </w:rPr>
      </w:pPr>
      <w:r w:rsidRPr="00515CD3">
        <w:rPr>
          <w:rFonts w:ascii="Times New Roman" w:hAnsi="Times New Roman" w:cs="Times New Roman"/>
          <w:b/>
          <w:bCs/>
          <w:color w:val="auto"/>
          <w:sz w:val="24"/>
          <w:szCs w:val="24"/>
        </w:rPr>
        <w:t xml:space="preserve"> Αποτελέσματα ερευνάς</w:t>
      </w:r>
    </w:p>
    <w:p w14:paraId="70D2B764" w14:textId="062829AD" w:rsidR="1D29EC7A" w:rsidRDefault="24642E51" w:rsidP="0071498F">
      <w:pPr>
        <w:spacing w:before="240" w:after="240"/>
        <w:jc w:val="both"/>
        <w:rPr>
          <w:rFonts w:ascii="Times New Roman" w:eastAsia="Times New Roman" w:hAnsi="Times New Roman" w:cs="Times New Roman"/>
          <w:b/>
          <w:bCs/>
          <w:sz w:val="24"/>
          <w:szCs w:val="24"/>
          <w:u w:val="single"/>
        </w:rPr>
      </w:pPr>
      <w:r w:rsidRPr="24642E51">
        <w:rPr>
          <w:rFonts w:ascii="Times New Roman" w:eastAsia="Times New Roman" w:hAnsi="Times New Roman" w:cs="Times New Roman"/>
          <w:b/>
          <w:bCs/>
          <w:sz w:val="24"/>
          <w:szCs w:val="24"/>
          <w:u w:val="single"/>
        </w:rPr>
        <w:t>4.1 Επισκόπηση Εντοπισμένων Πλαισίων Αξιολόγησης</w:t>
      </w:r>
    </w:p>
    <w:p w14:paraId="4BAFD7AE" w14:textId="00486D43" w:rsidR="1D29EC7A" w:rsidRDefault="24642E51" w:rsidP="0071498F">
      <w:pPr>
        <w:spacing w:before="240" w:after="240"/>
        <w:jc w:val="both"/>
      </w:pPr>
      <w:r w:rsidRPr="24642E51">
        <w:rPr>
          <w:rFonts w:ascii="Times New Roman" w:eastAsia="Times New Roman" w:hAnsi="Times New Roman" w:cs="Times New Roman"/>
          <w:sz w:val="24"/>
          <w:szCs w:val="24"/>
        </w:rPr>
        <w:t>Η συστηματική ανασκόπηση της βιβλιογραφίας οδήγησε στον εντοπισμό συνολικά 15 πλαισίων αξιολόγησης UX που πληρούσαν τα καθορισμένα κριτήρια επιλογής. Τα πλαίσια αυτά μπορούν να κατηγοριοποιηθούν σε τρεις βασικές κατηγορίες: (α) πλαίσια γενικής χρήσης, (β) πλαίσια για ειδικά περιβάλλοντα, και (γ) πλαίσια εστιασμένα σε συγκεκριμένους τομείς εφαρμογής.</w:t>
      </w:r>
    </w:p>
    <w:p w14:paraId="0BFC5043" w14:textId="2A34215D" w:rsidR="1D29EC7A" w:rsidRDefault="24642E51" w:rsidP="0071498F">
      <w:pPr>
        <w:spacing w:before="240" w:after="240"/>
        <w:jc w:val="both"/>
      </w:pPr>
      <w:r w:rsidRPr="24642E51">
        <w:rPr>
          <w:rFonts w:ascii="Times New Roman" w:eastAsia="Times New Roman" w:hAnsi="Times New Roman" w:cs="Times New Roman"/>
          <w:sz w:val="24"/>
          <w:szCs w:val="24"/>
        </w:rPr>
        <w:t xml:space="preserve">Στην πρώτη κατηγορία, των πλαισίων γενικής χρήσης, ξεχωρίζει το </w:t>
      </w:r>
      <w:proofErr w:type="spellStart"/>
      <w:r w:rsidRPr="24642E51">
        <w:rPr>
          <w:rFonts w:ascii="Times New Roman" w:eastAsia="Times New Roman" w:hAnsi="Times New Roman" w:cs="Times New Roman"/>
          <w:sz w:val="24"/>
          <w:szCs w:val="24"/>
        </w:rPr>
        <w:t>Comprehensive</w:t>
      </w:r>
      <w:proofErr w:type="spellEnd"/>
      <w:r w:rsidRPr="24642E51">
        <w:rPr>
          <w:rFonts w:ascii="Times New Roman" w:eastAsia="Times New Roman" w:hAnsi="Times New Roman" w:cs="Times New Roman"/>
          <w:sz w:val="24"/>
          <w:szCs w:val="24"/>
        </w:rPr>
        <w:t xml:space="preserve"> UX </w:t>
      </w:r>
      <w:proofErr w:type="spellStart"/>
      <w:r w:rsidRPr="24642E51">
        <w:rPr>
          <w:rFonts w:ascii="Times New Roman" w:eastAsia="Times New Roman" w:hAnsi="Times New Roman" w:cs="Times New Roman"/>
          <w:sz w:val="24"/>
          <w:szCs w:val="24"/>
        </w:rPr>
        <w:t>Evaluation</w:t>
      </w:r>
      <w:proofErr w:type="spellEnd"/>
      <w:r w:rsidRPr="24642E51">
        <w:rPr>
          <w:rFonts w:ascii="Times New Roman" w:eastAsia="Times New Roman" w:hAnsi="Times New Roman" w:cs="Times New Roman"/>
          <w:sz w:val="24"/>
          <w:szCs w:val="24"/>
        </w:rPr>
        <w:t xml:space="preserve"> </w:t>
      </w:r>
      <w:proofErr w:type="spellStart"/>
      <w:r w:rsidRPr="24642E51">
        <w:rPr>
          <w:rFonts w:ascii="Times New Roman" w:eastAsia="Times New Roman" w:hAnsi="Times New Roman" w:cs="Times New Roman"/>
          <w:sz w:val="24"/>
          <w:szCs w:val="24"/>
        </w:rPr>
        <w:t>Framework</w:t>
      </w:r>
      <w:proofErr w:type="spellEnd"/>
      <w:r w:rsidRPr="24642E51">
        <w:rPr>
          <w:rFonts w:ascii="Times New Roman" w:eastAsia="Times New Roman" w:hAnsi="Times New Roman" w:cs="Times New Roman"/>
          <w:sz w:val="24"/>
          <w:szCs w:val="24"/>
        </w:rPr>
        <w:t xml:space="preserve"> των </w:t>
      </w:r>
      <w:proofErr w:type="spellStart"/>
      <w:r w:rsidRPr="24642E51">
        <w:rPr>
          <w:rFonts w:ascii="Times New Roman" w:eastAsia="Times New Roman" w:hAnsi="Times New Roman" w:cs="Times New Roman"/>
          <w:sz w:val="24"/>
          <w:szCs w:val="24"/>
        </w:rPr>
        <w:t>Wang</w:t>
      </w:r>
      <w:proofErr w:type="spellEnd"/>
      <w:r w:rsidRPr="24642E51">
        <w:rPr>
          <w:rFonts w:ascii="Times New Roman" w:eastAsia="Times New Roman" w:hAnsi="Times New Roman" w:cs="Times New Roman"/>
          <w:sz w:val="24"/>
          <w:szCs w:val="24"/>
        </w:rPr>
        <w:t xml:space="preserve"> και </w:t>
      </w:r>
      <w:proofErr w:type="spellStart"/>
      <w:r w:rsidRPr="24642E51">
        <w:rPr>
          <w:rFonts w:ascii="Times New Roman" w:eastAsia="Times New Roman" w:hAnsi="Times New Roman" w:cs="Times New Roman"/>
          <w:sz w:val="24"/>
          <w:szCs w:val="24"/>
        </w:rPr>
        <w:t>Liu</w:t>
      </w:r>
      <w:proofErr w:type="spellEnd"/>
      <w:r w:rsidRPr="24642E51">
        <w:rPr>
          <w:rFonts w:ascii="Times New Roman" w:eastAsia="Times New Roman" w:hAnsi="Times New Roman" w:cs="Times New Roman"/>
          <w:sz w:val="24"/>
          <w:szCs w:val="24"/>
        </w:rPr>
        <w:t xml:space="preserve"> (2023), το οποίο προτείνει μια ολιστική προσέγγιση αξιολόγησης που συνδυάζει ποσοτικές και ποιοτικές μεθόδους. Το πλαίσιο αυτό ενσωματώνει στοιχεία όπως η συναισθηματική απόκριση, η γνωστική επεξεργασία και η </w:t>
      </w:r>
      <w:proofErr w:type="spellStart"/>
      <w:r w:rsidRPr="24642E51">
        <w:rPr>
          <w:rFonts w:ascii="Times New Roman" w:eastAsia="Times New Roman" w:hAnsi="Times New Roman" w:cs="Times New Roman"/>
          <w:sz w:val="24"/>
          <w:szCs w:val="24"/>
        </w:rPr>
        <w:t>συμπεριφορική</w:t>
      </w:r>
      <w:proofErr w:type="spellEnd"/>
      <w:r w:rsidRPr="24642E51">
        <w:rPr>
          <w:rFonts w:ascii="Times New Roman" w:eastAsia="Times New Roman" w:hAnsi="Times New Roman" w:cs="Times New Roman"/>
          <w:sz w:val="24"/>
          <w:szCs w:val="24"/>
        </w:rPr>
        <w:t xml:space="preserve"> πρόθεση των χρηστών, προσφέροντας μια πολυδιάστατη προσέγγιση στην αξιολόγηση της εμπειρίας χρήστη.</w:t>
      </w:r>
    </w:p>
    <w:p w14:paraId="7560CE57" w14:textId="0CB74CAE" w:rsidR="1D29EC7A" w:rsidRDefault="24642E51" w:rsidP="0071498F">
      <w:pPr>
        <w:spacing w:before="240" w:after="240"/>
        <w:jc w:val="both"/>
      </w:pPr>
      <w:r w:rsidRPr="24642E51">
        <w:rPr>
          <w:rFonts w:ascii="Times New Roman" w:eastAsia="Times New Roman" w:hAnsi="Times New Roman" w:cs="Times New Roman"/>
          <w:sz w:val="24"/>
          <w:szCs w:val="24"/>
        </w:rPr>
        <w:t xml:space="preserve">Στη δεύτερη κατηγορία, των πλαισίων για ειδικά περιβάλλοντα, το UXIE </w:t>
      </w:r>
      <w:proofErr w:type="spellStart"/>
      <w:r w:rsidRPr="24642E51">
        <w:rPr>
          <w:rFonts w:ascii="Times New Roman" w:eastAsia="Times New Roman" w:hAnsi="Times New Roman" w:cs="Times New Roman"/>
          <w:sz w:val="24"/>
          <w:szCs w:val="24"/>
        </w:rPr>
        <w:t>Framework</w:t>
      </w:r>
      <w:proofErr w:type="spellEnd"/>
      <w:r w:rsidRPr="24642E51">
        <w:rPr>
          <w:rFonts w:ascii="Times New Roman" w:eastAsia="Times New Roman" w:hAnsi="Times New Roman" w:cs="Times New Roman"/>
          <w:sz w:val="24"/>
          <w:szCs w:val="24"/>
        </w:rPr>
        <w:t xml:space="preserve"> (</w:t>
      </w:r>
      <w:proofErr w:type="spellStart"/>
      <w:r w:rsidRPr="24642E51">
        <w:rPr>
          <w:rFonts w:ascii="Times New Roman" w:eastAsia="Times New Roman" w:hAnsi="Times New Roman" w:cs="Times New Roman"/>
          <w:sz w:val="24"/>
          <w:szCs w:val="24"/>
        </w:rPr>
        <w:t>Ntoa</w:t>
      </w:r>
      <w:proofErr w:type="spellEnd"/>
      <w:r w:rsidRPr="24642E51">
        <w:rPr>
          <w:rFonts w:ascii="Times New Roman" w:eastAsia="Times New Roman" w:hAnsi="Times New Roman" w:cs="Times New Roman"/>
          <w:sz w:val="24"/>
          <w:szCs w:val="24"/>
        </w:rPr>
        <w:t xml:space="preserve"> </w:t>
      </w:r>
      <w:proofErr w:type="spellStart"/>
      <w:r w:rsidRPr="24642E51">
        <w:rPr>
          <w:rFonts w:ascii="Times New Roman" w:eastAsia="Times New Roman" w:hAnsi="Times New Roman" w:cs="Times New Roman"/>
          <w:sz w:val="24"/>
          <w:szCs w:val="24"/>
        </w:rPr>
        <w:t>et</w:t>
      </w:r>
      <w:proofErr w:type="spellEnd"/>
      <w:r w:rsidRPr="24642E51">
        <w:rPr>
          <w:rFonts w:ascii="Times New Roman" w:eastAsia="Times New Roman" w:hAnsi="Times New Roman" w:cs="Times New Roman"/>
          <w:sz w:val="24"/>
          <w:szCs w:val="24"/>
        </w:rPr>
        <w:t xml:space="preserve"> </w:t>
      </w:r>
      <w:proofErr w:type="spellStart"/>
      <w:r w:rsidRPr="24642E51">
        <w:rPr>
          <w:rFonts w:ascii="Times New Roman" w:eastAsia="Times New Roman" w:hAnsi="Times New Roman" w:cs="Times New Roman"/>
          <w:sz w:val="24"/>
          <w:szCs w:val="24"/>
        </w:rPr>
        <w:t>al</w:t>
      </w:r>
      <w:proofErr w:type="spellEnd"/>
      <w:r w:rsidRPr="24642E51">
        <w:rPr>
          <w:rFonts w:ascii="Times New Roman" w:eastAsia="Times New Roman" w:hAnsi="Times New Roman" w:cs="Times New Roman"/>
          <w:sz w:val="24"/>
          <w:szCs w:val="24"/>
        </w:rPr>
        <w:t xml:space="preserve">., 2021) αποτελεί χαρακτηριστικό παράδειγμα, εστιάζοντας στην αξιολόγηση της εμπειρίας χρήστη σε ευφυή περιβάλλοντα. Το πλαίσιο αυτό διακρίνεται για την ικανότητά του να αξιολογεί τόσο άμεσες όσο και έμμεσες αλληλεπιδράσεις, ενσωματώνοντας </w:t>
      </w:r>
      <w:r w:rsidRPr="24642E51">
        <w:rPr>
          <w:rFonts w:ascii="Times New Roman" w:eastAsia="Times New Roman" w:hAnsi="Times New Roman" w:cs="Times New Roman"/>
          <w:sz w:val="24"/>
          <w:szCs w:val="24"/>
        </w:rPr>
        <w:lastRenderedPageBreak/>
        <w:t>παράλληλα την ανάλυση δεδομένων από αισθητήρες και συστήματα παρακολούθησης.</w:t>
      </w:r>
    </w:p>
    <w:p w14:paraId="6D2FBB6E" w14:textId="5301575F" w:rsidR="1D29EC7A" w:rsidRDefault="24642E51" w:rsidP="0071498F">
      <w:pPr>
        <w:spacing w:before="240" w:after="240"/>
        <w:jc w:val="both"/>
      </w:pPr>
      <w:r w:rsidRPr="24642E51">
        <w:rPr>
          <w:rFonts w:ascii="Times New Roman" w:eastAsia="Times New Roman" w:hAnsi="Times New Roman" w:cs="Times New Roman"/>
          <w:sz w:val="24"/>
          <w:szCs w:val="24"/>
        </w:rPr>
        <w:t xml:space="preserve">Στην τρίτη κατηγορία, των εξειδικευμένων πλαισίων, αξιοσημείωτη είναι η συνεισφορά του Educational UX </w:t>
      </w:r>
      <w:proofErr w:type="spellStart"/>
      <w:r w:rsidRPr="24642E51">
        <w:rPr>
          <w:rFonts w:ascii="Times New Roman" w:eastAsia="Times New Roman" w:hAnsi="Times New Roman" w:cs="Times New Roman"/>
          <w:sz w:val="24"/>
          <w:szCs w:val="24"/>
        </w:rPr>
        <w:t>Framework</w:t>
      </w:r>
      <w:proofErr w:type="spellEnd"/>
      <w:r w:rsidRPr="24642E51">
        <w:rPr>
          <w:rFonts w:ascii="Times New Roman" w:eastAsia="Times New Roman" w:hAnsi="Times New Roman" w:cs="Times New Roman"/>
          <w:sz w:val="24"/>
          <w:szCs w:val="24"/>
        </w:rPr>
        <w:t xml:space="preserve"> των </w:t>
      </w:r>
      <w:proofErr w:type="spellStart"/>
      <w:r w:rsidRPr="24642E51">
        <w:rPr>
          <w:rFonts w:ascii="Times New Roman" w:eastAsia="Times New Roman" w:hAnsi="Times New Roman" w:cs="Times New Roman"/>
          <w:sz w:val="24"/>
          <w:szCs w:val="24"/>
        </w:rPr>
        <w:t>Chen</w:t>
      </w:r>
      <w:proofErr w:type="spellEnd"/>
      <w:r w:rsidRPr="24642E51">
        <w:rPr>
          <w:rFonts w:ascii="Times New Roman" w:eastAsia="Times New Roman" w:hAnsi="Times New Roman" w:cs="Times New Roman"/>
          <w:sz w:val="24"/>
          <w:szCs w:val="24"/>
        </w:rPr>
        <w:t xml:space="preserve"> και </w:t>
      </w:r>
      <w:proofErr w:type="spellStart"/>
      <w:r w:rsidRPr="24642E51">
        <w:rPr>
          <w:rFonts w:ascii="Times New Roman" w:eastAsia="Times New Roman" w:hAnsi="Times New Roman" w:cs="Times New Roman"/>
          <w:sz w:val="24"/>
          <w:szCs w:val="24"/>
        </w:rPr>
        <w:t>Smith</w:t>
      </w:r>
      <w:proofErr w:type="spellEnd"/>
      <w:r w:rsidRPr="24642E51">
        <w:rPr>
          <w:rFonts w:ascii="Times New Roman" w:eastAsia="Times New Roman" w:hAnsi="Times New Roman" w:cs="Times New Roman"/>
          <w:sz w:val="24"/>
          <w:szCs w:val="24"/>
        </w:rPr>
        <w:t xml:space="preserve"> (2024), το οποίο εστιάζει στην αξιολόγηση εκπαιδευτικών εφαρμογών και περιβαλλόντων μάθησης. Το πλαίσιο αυτό ενσωματώνει μετρικές σχετικές με τη μαθησιακή αποτελεσματικότητα και την παιδαγωγική </w:t>
      </w:r>
      <w:proofErr w:type="spellStart"/>
      <w:r w:rsidRPr="24642E51">
        <w:rPr>
          <w:rFonts w:ascii="Times New Roman" w:eastAsia="Times New Roman" w:hAnsi="Times New Roman" w:cs="Times New Roman"/>
          <w:sz w:val="24"/>
          <w:szCs w:val="24"/>
        </w:rPr>
        <w:t>καταλληλότητα</w:t>
      </w:r>
      <w:proofErr w:type="spellEnd"/>
      <w:r w:rsidRPr="24642E51">
        <w:rPr>
          <w:rFonts w:ascii="Times New Roman" w:eastAsia="Times New Roman" w:hAnsi="Times New Roman" w:cs="Times New Roman"/>
          <w:sz w:val="24"/>
          <w:szCs w:val="24"/>
        </w:rPr>
        <w:t>, παράλληλα με τις παραδοσιακές μετρικές UX.</w:t>
      </w:r>
    </w:p>
    <w:p w14:paraId="3B207B4B" w14:textId="5392BCC1" w:rsidR="1D29EC7A" w:rsidRDefault="24642E51" w:rsidP="0071498F">
      <w:pPr>
        <w:spacing w:before="240" w:after="240"/>
        <w:jc w:val="both"/>
      </w:pPr>
      <w:r w:rsidRPr="24642E51">
        <w:rPr>
          <w:rFonts w:ascii="Times New Roman" w:eastAsia="Times New Roman" w:hAnsi="Times New Roman" w:cs="Times New Roman"/>
          <w:sz w:val="24"/>
          <w:szCs w:val="24"/>
        </w:rPr>
        <w:t xml:space="preserve">Ιδιαίτερο ενδιαφέρον παρουσιάζει η χρονική εξέλιξη των πλαισίων αξιολόγησης, με μια σαφή τάση προς πιο εξειδικευμένες και προσαρμοσμένες προσεγγίσεις τα τελευταία χρόνια. Οι σύγχρονες προσεγγίσεις δίνουν έμφαση στην ενσωμάτωση προηγμένων τεχνολογιών ανάλυσης δεδομένων και τεχνητής νοημοσύνης, όπως φαίνεται από την έρευνα των </w:t>
      </w:r>
      <w:proofErr w:type="spellStart"/>
      <w:r w:rsidRPr="24642E51">
        <w:rPr>
          <w:rFonts w:ascii="Times New Roman" w:eastAsia="Times New Roman" w:hAnsi="Times New Roman" w:cs="Times New Roman"/>
          <w:sz w:val="24"/>
          <w:szCs w:val="24"/>
        </w:rPr>
        <w:t>Rodriguez</w:t>
      </w:r>
      <w:proofErr w:type="spellEnd"/>
      <w:r w:rsidRPr="24642E51">
        <w:rPr>
          <w:rFonts w:ascii="Times New Roman" w:eastAsia="Times New Roman" w:hAnsi="Times New Roman" w:cs="Times New Roman"/>
          <w:sz w:val="24"/>
          <w:szCs w:val="24"/>
        </w:rPr>
        <w:t xml:space="preserve"> και </w:t>
      </w:r>
      <w:proofErr w:type="spellStart"/>
      <w:r w:rsidRPr="24642E51">
        <w:rPr>
          <w:rFonts w:ascii="Times New Roman" w:eastAsia="Times New Roman" w:hAnsi="Times New Roman" w:cs="Times New Roman"/>
          <w:sz w:val="24"/>
          <w:szCs w:val="24"/>
        </w:rPr>
        <w:t>Kumar</w:t>
      </w:r>
      <w:proofErr w:type="spellEnd"/>
      <w:r w:rsidRPr="24642E51">
        <w:rPr>
          <w:rFonts w:ascii="Times New Roman" w:eastAsia="Times New Roman" w:hAnsi="Times New Roman" w:cs="Times New Roman"/>
          <w:sz w:val="24"/>
          <w:szCs w:val="24"/>
        </w:rPr>
        <w:t xml:space="preserve"> (2021), οι οποίοι αναφέρουν ότι το 67% των οργανισμών αξιοποιεί πλέον τεχνολογίες μηχανικής μάθησης στην αξιολόγηση UX.</w:t>
      </w:r>
    </w:p>
    <w:p w14:paraId="3EE33F1E" w14:textId="380C7893" w:rsidR="1D29EC7A" w:rsidRDefault="1D29EC7A" w:rsidP="0071498F">
      <w:pPr>
        <w:spacing w:before="0" w:after="0"/>
        <w:jc w:val="both"/>
        <w:rPr>
          <w:rFonts w:ascii="Times New Roman" w:eastAsia="Times New Roman" w:hAnsi="Times New Roman" w:cs="Times New Roman"/>
          <w:sz w:val="24"/>
          <w:szCs w:val="24"/>
        </w:rPr>
      </w:pPr>
    </w:p>
    <w:p w14:paraId="4F3879D4" w14:textId="5DC9F66E" w:rsidR="1D29EC7A" w:rsidRDefault="24642E51" w:rsidP="0071498F">
      <w:pPr>
        <w:spacing w:before="0" w:after="0"/>
        <w:jc w:val="both"/>
        <w:rPr>
          <w:rFonts w:ascii="Times New Roman" w:eastAsia="Times New Roman" w:hAnsi="Times New Roman" w:cs="Times New Roman"/>
          <w:b/>
          <w:bCs/>
          <w:sz w:val="24"/>
          <w:szCs w:val="24"/>
          <w:u w:val="single"/>
        </w:rPr>
      </w:pPr>
      <w:r w:rsidRPr="24642E51">
        <w:rPr>
          <w:rFonts w:ascii="Times New Roman" w:eastAsia="Times New Roman" w:hAnsi="Times New Roman" w:cs="Times New Roman"/>
          <w:b/>
          <w:bCs/>
          <w:sz w:val="24"/>
          <w:szCs w:val="24"/>
          <w:u w:val="single"/>
        </w:rPr>
        <w:t>4.2 Ομοιότητες και Διαφορές μεταξύ των Πλαισίων Αξιολόγησης</w:t>
      </w:r>
    </w:p>
    <w:p w14:paraId="3A0532C7" w14:textId="3281D483" w:rsidR="1D29EC7A" w:rsidRDefault="1D29EC7A" w:rsidP="0071498F">
      <w:pPr>
        <w:spacing w:before="0" w:after="0"/>
        <w:jc w:val="both"/>
        <w:rPr>
          <w:rFonts w:ascii="Times New Roman" w:eastAsia="Times New Roman" w:hAnsi="Times New Roman" w:cs="Times New Roman"/>
          <w:sz w:val="24"/>
          <w:szCs w:val="24"/>
        </w:rPr>
      </w:pPr>
    </w:p>
    <w:p w14:paraId="070EE0E5" w14:textId="10DA8919" w:rsidR="1D29EC7A" w:rsidRDefault="24642E51" w:rsidP="0071498F">
      <w:pPr>
        <w:spacing w:before="240" w:after="240"/>
        <w:jc w:val="both"/>
      </w:pPr>
      <w:r w:rsidRPr="24642E51">
        <w:rPr>
          <w:rFonts w:ascii="Times New Roman" w:eastAsia="Times New Roman" w:hAnsi="Times New Roman" w:cs="Times New Roman"/>
          <w:sz w:val="24"/>
          <w:szCs w:val="24"/>
        </w:rPr>
        <w:t xml:space="preserve">Η ανάλυση των πλαισίων αξιολόγησης UX ανέδειξε σημαντικές ομοιότητες και διαφορές στα χαρακτηριστικά και τις προσεγγίσεις τους. Αρχικά, ως προς τις ομοιότητες, παρατηρείται η έμφαση στην </w:t>
      </w:r>
      <w:proofErr w:type="spellStart"/>
      <w:r w:rsidRPr="24642E51">
        <w:rPr>
          <w:rFonts w:ascii="Times New Roman" w:eastAsia="Times New Roman" w:hAnsi="Times New Roman" w:cs="Times New Roman"/>
          <w:sz w:val="24"/>
          <w:szCs w:val="24"/>
        </w:rPr>
        <w:t>πολυμεθοδική</w:t>
      </w:r>
      <w:proofErr w:type="spellEnd"/>
      <w:r w:rsidRPr="24642E51">
        <w:rPr>
          <w:rFonts w:ascii="Times New Roman" w:eastAsia="Times New Roman" w:hAnsi="Times New Roman" w:cs="Times New Roman"/>
          <w:sz w:val="24"/>
          <w:szCs w:val="24"/>
        </w:rPr>
        <w:t xml:space="preserve"> προσέγγιση, με όλα τα σύγχρονα πλαίσια να υιοθετούν έναν συνδυασμό ποσοτικών και ποιοτικών μεθόδων. Ειδικότερα, αυτά ενσωματώνουν τόσο αυτοματοποιημένες όσο και χειροκίνητες μεθόδους συλλογής δεδομένων, αξιοποιώντας πολλαπλά κανάλια για τη συλλογή ανατροφοδότησης (</w:t>
      </w:r>
      <w:proofErr w:type="spellStart"/>
      <w:r w:rsidRPr="24642E51">
        <w:rPr>
          <w:rFonts w:ascii="Times New Roman" w:eastAsia="Times New Roman" w:hAnsi="Times New Roman" w:cs="Times New Roman"/>
          <w:sz w:val="24"/>
          <w:szCs w:val="24"/>
        </w:rPr>
        <w:t>Reyhaneh</w:t>
      </w:r>
      <w:proofErr w:type="spellEnd"/>
      <w:r w:rsidRPr="24642E51">
        <w:rPr>
          <w:rFonts w:ascii="Times New Roman" w:eastAsia="Times New Roman" w:hAnsi="Times New Roman" w:cs="Times New Roman"/>
          <w:sz w:val="24"/>
          <w:szCs w:val="24"/>
        </w:rPr>
        <w:t xml:space="preserve"> </w:t>
      </w:r>
      <w:proofErr w:type="spellStart"/>
      <w:r w:rsidRPr="24642E51">
        <w:rPr>
          <w:rFonts w:ascii="Times New Roman" w:eastAsia="Times New Roman" w:hAnsi="Times New Roman" w:cs="Times New Roman"/>
          <w:sz w:val="24"/>
          <w:szCs w:val="24"/>
        </w:rPr>
        <w:t>Kalantari</w:t>
      </w:r>
      <w:proofErr w:type="spellEnd"/>
      <w:r w:rsidRPr="24642E51">
        <w:rPr>
          <w:rFonts w:ascii="Times New Roman" w:eastAsia="Times New Roman" w:hAnsi="Times New Roman" w:cs="Times New Roman"/>
          <w:sz w:val="24"/>
          <w:szCs w:val="24"/>
        </w:rPr>
        <w:t xml:space="preserve">, 2022). Επιπλέον, τα πλαίσια αυτά εστιάζουν έντονα στη συναισθηματική διάσταση, αναγνωρίζοντας τη σημασία των συναισθηματικών αντιδράσεων των χρηστών. Χρησιμοποιούν προηγμένες τεχνολογίες για την ανάλυση συναισθημάτων και συνδυάζουν </w:t>
      </w:r>
      <w:r w:rsidRPr="24642E51">
        <w:rPr>
          <w:rFonts w:ascii="Times New Roman" w:eastAsia="Times New Roman" w:hAnsi="Times New Roman" w:cs="Times New Roman"/>
          <w:sz w:val="24"/>
          <w:szCs w:val="24"/>
        </w:rPr>
        <w:t>βιομετρικά δεδομένα με παραδοσιακές μετρικές (</w:t>
      </w:r>
      <w:proofErr w:type="spellStart"/>
      <w:r w:rsidRPr="24642E51">
        <w:rPr>
          <w:rFonts w:ascii="Times New Roman" w:eastAsia="Times New Roman" w:hAnsi="Times New Roman" w:cs="Times New Roman"/>
          <w:sz w:val="24"/>
          <w:szCs w:val="24"/>
        </w:rPr>
        <w:t>Allam</w:t>
      </w:r>
      <w:proofErr w:type="spellEnd"/>
      <w:r w:rsidRPr="24642E51">
        <w:rPr>
          <w:rFonts w:ascii="Times New Roman" w:eastAsia="Times New Roman" w:hAnsi="Times New Roman" w:cs="Times New Roman"/>
          <w:sz w:val="24"/>
          <w:szCs w:val="24"/>
        </w:rPr>
        <w:t xml:space="preserve"> </w:t>
      </w:r>
      <w:proofErr w:type="spellStart"/>
      <w:r w:rsidRPr="24642E51">
        <w:rPr>
          <w:rFonts w:ascii="Times New Roman" w:eastAsia="Times New Roman" w:hAnsi="Times New Roman" w:cs="Times New Roman"/>
          <w:sz w:val="24"/>
          <w:szCs w:val="24"/>
        </w:rPr>
        <w:t>et</w:t>
      </w:r>
      <w:proofErr w:type="spellEnd"/>
      <w:r w:rsidRPr="24642E51">
        <w:rPr>
          <w:rFonts w:ascii="Times New Roman" w:eastAsia="Times New Roman" w:hAnsi="Times New Roman" w:cs="Times New Roman"/>
          <w:sz w:val="24"/>
          <w:szCs w:val="24"/>
        </w:rPr>
        <w:t xml:space="preserve"> </w:t>
      </w:r>
      <w:proofErr w:type="spellStart"/>
      <w:r w:rsidRPr="24642E51">
        <w:rPr>
          <w:rFonts w:ascii="Times New Roman" w:eastAsia="Times New Roman" w:hAnsi="Times New Roman" w:cs="Times New Roman"/>
          <w:sz w:val="24"/>
          <w:szCs w:val="24"/>
        </w:rPr>
        <w:t>al</w:t>
      </w:r>
      <w:proofErr w:type="spellEnd"/>
      <w:r w:rsidRPr="24642E51">
        <w:rPr>
          <w:rFonts w:ascii="Times New Roman" w:eastAsia="Times New Roman" w:hAnsi="Times New Roman" w:cs="Times New Roman"/>
          <w:sz w:val="24"/>
          <w:szCs w:val="24"/>
        </w:rPr>
        <w:t>., 2013).</w:t>
      </w:r>
    </w:p>
    <w:p w14:paraId="686C8FB2" w14:textId="74B05913" w:rsidR="1D29EC7A" w:rsidRDefault="24642E51" w:rsidP="0071498F">
      <w:pPr>
        <w:spacing w:before="240" w:after="240"/>
        <w:jc w:val="both"/>
        <w:rPr>
          <w:rFonts w:ascii="Times New Roman" w:eastAsia="Times New Roman" w:hAnsi="Times New Roman" w:cs="Times New Roman"/>
          <w:sz w:val="24"/>
          <w:szCs w:val="24"/>
        </w:rPr>
      </w:pPr>
      <w:r w:rsidRPr="24642E51">
        <w:rPr>
          <w:rFonts w:ascii="Times New Roman" w:eastAsia="Times New Roman" w:hAnsi="Times New Roman" w:cs="Times New Roman"/>
          <w:sz w:val="24"/>
          <w:szCs w:val="24"/>
        </w:rPr>
        <w:t>Ωστόσο, υπάρχουν αξιοσημείωτες διαφορές μεταξύ των πλαισίων αυτών. Όσον αφορά την τεχνολογική πολυπλοκότητα, ορισμένα πλαίσια απαιτούν εξειδικευμένο εξοπλισμό, όπως συστήματα παρακολούθησης ματιών (</w:t>
      </w:r>
      <w:proofErr w:type="spellStart"/>
      <w:r w:rsidRPr="24642E51">
        <w:rPr>
          <w:rFonts w:ascii="Times New Roman" w:eastAsia="Times New Roman" w:hAnsi="Times New Roman" w:cs="Times New Roman"/>
          <w:sz w:val="24"/>
          <w:szCs w:val="24"/>
        </w:rPr>
        <w:t>eye-tracking</w:t>
      </w:r>
      <w:proofErr w:type="spellEnd"/>
      <w:r w:rsidRPr="24642E51">
        <w:rPr>
          <w:rFonts w:ascii="Times New Roman" w:eastAsia="Times New Roman" w:hAnsi="Times New Roman" w:cs="Times New Roman"/>
          <w:sz w:val="24"/>
          <w:szCs w:val="24"/>
        </w:rPr>
        <w:t xml:space="preserve">), ενώ άλλα βασίζονται σε απλούστερα εργαλεία καταγραφής. Παράλληλα, εμφανίζονται διαφορετικά επίπεδα αυτοματοποίησης στη διαδικασία συλλογής και ανάλυσης δεδομένων. Ένα ακόμη σημείο διαφοροποίησης αφορά το πεδίο εφαρμογής, με κάποια πλαίσια να είναι εξειδικευμένα για συγκεκριμένα περιβάλλοντα, όπως το UXIE </w:t>
      </w:r>
      <w:proofErr w:type="spellStart"/>
      <w:r w:rsidRPr="24642E51">
        <w:rPr>
          <w:rFonts w:ascii="Times New Roman" w:eastAsia="Times New Roman" w:hAnsi="Times New Roman" w:cs="Times New Roman"/>
          <w:sz w:val="24"/>
          <w:szCs w:val="24"/>
        </w:rPr>
        <w:t>Framework</w:t>
      </w:r>
      <w:proofErr w:type="spellEnd"/>
      <w:r w:rsidRPr="24642E51">
        <w:rPr>
          <w:rFonts w:ascii="Times New Roman" w:eastAsia="Times New Roman" w:hAnsi="Times New Roman" w:cs="Times New Roman"/>
          <w:sz w:val="24"/>
          <w:szCs w:val="24"/>
        </w:rPr>
        <w:t xml:space="preserve"> για ευφυή περιβάλλοντα, ενώ άλλα χαρακτηρίζονται από γενικότητα και ευρύτερη εφαρμογή. Αυτές οι διαφορές συνεπάγονται ποικίλες απαιτήσεις υλοποίησης και διαθεσιμότητα πόρων. Τέλος, υπάρχουν αποκλίσεις στη μεθοδολογική προσέγγιση. Τα εργαλεία ανάλυσης συμπεριφοράς επικεντρώνονται κυρίως στην άμεση παρατήρηση, ενώ τα εργαλεία συλλογής ανατροφοδότησης δίνουν έμφαση στην υποκειμενική εμπειρία. Από την άλλη, τα εργαλεία αναλυτικής ενσωματώνουν δεδομένα από διαφορετικές πηγές (</w:t>
      </w:r>
      <w:proofErr w:type="spellStart"/>
      <w:r w:rsidRPr="24642E51">
        <w:rPr>
          <w:rFonts w:ascii="Times New Roman" w:eastAsia="Times New Roman" w:hAnsi="Times New Roman" w:cs="Times New Roman"/>
          <w:sz w:val="24"/>
          <w:szCs w:val="24"/>
        </w:rPr>
        <w:t>Zhang</w:t>
      </w:r>
      <w:proofErr w:type="spellEnd"/>
      <w:r w:rsidRPr="24642E51">
        <w:rPr>
          <w:rFonts w:ascii="Times New Roman" w:eastAsia="Times New Roman" w:hAnsi="Times New Roman" w:cs="Times New Roman"/>
          <w:sz w:val="24"/>
          <w:szCs w:val="24"/>
        </w:rPr>
        <w:t xml:space="preserve"> &amp; </w:t>
      </w:r>
      <w:proofErr w:type="spellStart"/>
      <w:r w:rsidRPr="24642E51">
        <w:rPr>
          <w:rFonts w:ascii="Times New Roman" w:eastAsia="Times New Roman" w:hAnsi="Times New Roman" w:cs="Times New Roman"/>
          <w:sz w:val="24"/>
          <w:szCs w:val="24"/>
        </w:rPr>
        <w:t>Lee</w:t>
      </w:r>
      <w:proofErr w:type="spellEnd"/>
      <w:r w:rsidRPr="24642E51">
        <w:rPr>
          <w:rFonts w:ascii="Times New Roman" w:eastAsia="Times New Roman" w:hAnsi="Times New Roman" w:cs="Times New Roman"/>
          <w:sz w:val="24"/>
          <w:szCs w:val="24"/>
        </w:rPr>
        <w:t>, 2023).</w:t>
      </w:r>
    </w:p>
    <w:p w14:paraId="500CD676" w14:textId="77777777" w:rsidR="00DA57F2" w:rsidRDefault="00DA57F2" w:rsidP="0071498F">
      <w:pPr>
        <w:spacing w:before="240" w:after="240"/>
        <w:jc w:val="both"/>
      </w:pPr>
    </w:p>
    <w:p w14:paraId="0B5BC932" w14:textId="060DE13E" w:rsidR="1D29EC7A" w:rsidRDefault="24642E51" w:rsidP="0071498F">
      <w:pPr>
        <w:spacing w:before="240" w:after="240"/>
        <w:jc w:val="both"/>
        <w:rPr>
          <w:rFonts w:ascii="Times New Roman" w:eastAsia="Times New Roman" w:hAnsi="Times New Roman" w:cs="Times New Roman"/>
          <w:b/>
          <w:bCs/>
          <w:sz w:val="24"/>
          <w:szCs w:val="24"/>
          <w:u w:val="single"/>
        </w:rPr>
      </w:pPr>
      <w:r w:rsidRPr="24642E51">
        <w:rPr>
          <w:rFonts w:ascii="Times New Roman" w:eastAsia="Times New Roman" w:hAnsi="Times New Roman" w:cs="Times New Roman"/>
          <w:b/>
          <w:bCs/>
          <w:sz w:val="24"/>
          <w:szCs w:val="24"/>
          <w:u w:val="single"/>
        </w:rPr>
        <w:t>4.3 Αποτελεσματικότητα των Πλαισίων στην Πράξη</w:t>
      </w:r>
    </w:p>
    <w:p w14:paraId="3EDEBFE4" w14:textId="476FC098" w:rsidR="1D29EC7A" w:rsidRDefault="24642E51" w:rsidP="0071498F">
      <w:pPr>
        <w:spacing w:before="240" w:after="240"/>
        <w:jc w:val="both"/>
      </w:pPr>
      <w:r w:rsidRPr="24642E51">
        <w:rPr>
          <w:rFonts w:ascii="Times New Roman" w:eastAsia="Times New Roman" w:hAnsi="Times New Roman" w:cs="Times New Roman"/>
          <w:sz w:val="24"/>
          <w:szCs w:val="24"/>
        </w:rPr>
        <w:t>Η εμπειρική αξιολόγηση των πλαισίων αξιολόγησης UX αποκαλύπτει σημαντικά ευρήματα σχετικά με την αποτελεσματικότητά τους, υπογραμμίζοντας τόσο τα οφέλη όσο και τις προκλήσεις της εφαρμογής τους. Αρχικά, σε επίπεδο επιχειρησιακής αποτελεσματικότητας, η εφαρμογή διαισθητικά σχεδιασμένου UX έχει αποδειχθεί ότι αυξάνει τη διατήρηση πελατών κατά 42%, ενώ παράλληλα μειώνει το κόστος υποστήριξης έως και 33% (</w:t>
      </w:r>
      <w:proofErr w:type="spellStart"/>
      <w:r w:rsidRPr="24642E51">
        <w:rPr>
          <w:rFonts w:ascii="Times New Roman" w:eastAsia="Times New Roman" w:hAnsi="Times New Roman" w:cs="Times New Roman"/>
          <w:sz w:val="24"/>
          <w:szCs w:val="24"/>
        </w:rPr>
        <w:t>Wilsong</w:t>
      </w:r>
      <w:proofErr w:type="spellEnd"/>
      <w:r w:rsidRPr="24642E51">
        <w:rPr>
          <w:rFonts w:ascii="Times New Roman" w:eastAsia="Times New Roman" w:hAnsi="Times New Roman" w:cs="Times New Roman"/>
          <w:sz w:val="24"/>
          <w:szCs w:val="24"/>
        </w:rPr>
        <w:t xml:space="preserve"> &amp; </w:t>
      </w:r>
      <w:proofErr w:type="spellStart"/>
      <w:r w:rsidRPr="24642E51">
        <w:rPr>
          <w:rFonts w:ascii="Times New Roman" w:eastAsia="Times New Roman" w:hAnsi="Times New Roman" w:cs="Times New Roman"/>
          <w:sz w:val="24"/>
          <w:szCs w:val="24"/>
        </w:rPr>
        <w:t>Chang</w:t>
      </w:r>
      <w:proofErr w:type="spellEnd"/>
      <w:r w:rsidRPr="24642E51">
        <w:rPr>
          <w:rFonts w:ascii="Times New Roman" w:eastAsia="Times New Roman" w:hAnsi="Times New Roman" w:cs="Times New Roman"/>
          <w:sz w:val="24"/>
          <w:szCs w:val="24"/>
        </w:rPr>
        <w:t>, 2023). Επίσης, η ενσωμάτωση βιομετρικών δεδομένων και τεχνητής νοημοσύνης μπορεί να βελτιώσει την ακρίβεια της αξιολόγησης UX κατά 40% (</w:t>
      </w:r>
      <w:proofErr w:type="spellStart"/>
      <w:r w:rsidRPr="24642E51">
        <w:rPr>
          <w:rFonts w:ascii="Times New Roman" w:eastAsia="Times New Roman" w:hAnsi="Times New Roman" w:cs="Times New Roman"/>
          <w:sz w:val="24"/>
          <w:szCs w:val="24"/>
        </w:rPr>
        <w:t>Zhang</w:t>
      </w:r>
      <w:proofErr w:type="spellEnd"/>
      <w:r w:rsidRPr="24642E51">
        <w:rPr>
          <w:rFonts w:ascii="Times New Roman" w:eastAsia="Times New Roman" w:hAnsi="Times New Roman" w:cs="Times New Roman"/>
          <w:sz w:val="24"/>
          <w:szCs w:val="24"/>
        </w:rPr>
        <w:t xml:space="preserve"> &amp; </w:t>
      </w:r>
      <w:proofErr w:type="spellStart"/>
      <w:r w:rsidRPr="24642E51">
        <w:rPr>
          <w:rFonts w:ascii="Times New Roman" w:eastAsia="Times New Roman" w:hAnsi="Times New Roman" w:cs="Times New Roman"/>
          <w:sz w:val="24"/>
          <w:szCs w:val="24"/>
        </w:rPr>
        <w:t>Lee</w:t>
      </w:r>
      <w:proofErr w:type="spellEnd"/>
      <w:r w:rsidRPr="24642E51">
        <w:rPr>
          <w:rFonts w:ascii="Times New Roman" w:eastAsia="Times New Roman" w:hAnsi="Times New Roman" w:cs="Times New Roman"/>
          <w:sz w:val="24"/>
          <w:szCs w:val="24"/>
        </w:rPr>
        <w:t>, 2023).</w:t>
      </w:r>
    </w:p>
    <w:p w14:paraId="5700A4E8" w14:textId="53F9D540" w:rsidR="1D29EC7A" w:rsidRDefault="24642E51" w:rsidP="0071498F">
      <w:pPr>
        <w:spacing w:before="240" w:after="240"/>
        <w:jc w:val="both"/>
      </w:pPr>
      <w:r w:rsidRPr="24642E51">
        <w:rPr>
          <w:rFonts w:ascii="Times New Roman" w:eastAsia="Times New Roman" w:hAnsi="Times New Roman" w:cs="Times New Roman"/>
          <w:sz w:val="24"/>
          <w:szCs w:val="24"/>
        </w:rPr>
        <w:lastRenderedPageBreak/>
        <w:t>Ωστόσο, η εφαρμογή αυτών των πλαισίων συνοδεύεται από ορισμένες προκλήσεις. Ένα σημαντικό ποσοστό οργανισμών, συγκεκριμένα το 67%, αντιμετωπίζει δυσκολίες στην ακριβή ποσοτικοποίηση της UX εμπειρίας (</w:t>
      </w:r>
      <w:proofErr w:type="spellStart"/>
      <w:r w:rsidRPr="24642E51">
        <w:rPr>
          <w:rFonts w:ascii="Times New Roman" w:eastAsia="Times New Roman" w:hAnsi="Times New Roman" w:cs="Times New Roman"/>
          <w:sz w:val="24"/>
          <w:szCs w:val="24"/>
        </w:rPr>
        <w:t>Rodriguez</w:t>
      </w:r>
      <w:proofErr w:type="spellEnd"/>
      <w:r w:rsidRPr="24642E51">
        <w:rPr>
          <w:rFonts w:ascii="Times New Roman" w:eastAsia="Times New Roman" w:hAnsi="Times New Roman" w:cs="Times New Roman"/>
          <w:sz w:val="24"/>
          <w:szCs w:val="24"/>
        </w:rPr>
        <w:t xml:space="preserve"> &amp; </w:t>
      </w:r>
      <w:proofErr w:type="spellStart"/>
      <w:r w:rsidRPr="24642E51">
        <w:rPr>
          <w:rFonts w:ascii="Times New Roman" w:eastAsia="Times New Roman" w:hAnsi="Times New Roman" w:cs="Times New Roman"/>
          <w:sz w:val="24"/>
          <w:szCs w:val="24"/>
        </w:rPr>
        <w:t>Kumar</w:t>
      </w:r>
      <w:proofErr w:type="spellEnd"/>
      <w:r w:rsidRPr="24642E51">
        <w:rPr>
          <w:rFonts w:ascii="Times New Roman" w:eastAsia="Times New Roman" w:hAnsi="Times New Roman" w:cs="Times New Roman"/>
          <w:sz w:val="24"/>
          <w:szCs w:val="24"/>
        </w:rPr>
        <w:t>, 2021). Επιπλέον, η πολυπλοκότητα αυξάνεται σημαντικά όταν η αξιολόγηση αφορά πολλαπλές πλατφόρμες, ενώ απαιτείται εξειδικευμένη τεχνογνωσία για την αξιοποίηση προηγμένων εργαλείων.</w:t>
      </w:r>
    </w:p>
    <w:p w14:paraId="0C283AD5" w14:textId="062A26FA" w:rsidR="1D29EC7A" w:rsidRDefault="24642E51" w:rsidP="0071498F">
      <w:pPr>
        <w:spacing w:before="240" w:after="240"/>
        <w:jc w:val="both"/>
      </w:pPr>
      <w:r w:rsidRPr="24642E51">
        <w:rPr>
          <w:rFonts w:ascii="Times New Roman" w:eastAsia="Times New Roman" w:hAnsi="Times New Roman" w:cs="Times New Roman"/>
          <w:sz w:val="24"/>
          <w:szCs w:val="24"/>
        </w:rPr>
        <w:t>Τα μετρήσιμα αποτελέσματα της χρήσης πλαισίων UX καταδεικνύουν τη χρησιμότητά τους στην αξιολόγηση και βελτίωση της εμπειρίας χρήστη. Συγκεκριμένα, έχει βρεθεί ότι υπάρχει σημαντική συσχέτιση μεταξύ φυσιολογικών θερμικών χαρτών UX και υποκειμενικών αξιολογήσεων (R² = 0.291, p &lt; 0.000), ενώ οι θερμικοί χάρτες εμφανίζουν υψηλότερη ακρίβεια συγκριτικά με τους παραδοσιακούς χάρτες βλεμμάτων (z = 3.024, p = 0.02). Επιπλέον, η χρηστικότητα ενός προϊόντος παρουσιάζει συσχέτιση 30-50% με την πιθανότητα σύστασής του (</w:t>
      </w:r>
      <w:proofErr w:type="spellStart"/>
      <w:r w:rsidRPr="24642E51">
        <w:rPr>
          <w:rFonts w:ascii="Times New Roman" w:eastAsia="Times New Roman" w:hAnsi="Times New Roman" w:cs="Times New Roman"/>
          <w:sz w:val="24"/>
          <w:szCs w:val="24"/>
        </w:rPr>
        <w:t>Lewis</w:t>
      </w:r>
      <w:proofErr w:type="spellEnd"/>
      <w:r w:rsidRPr="24642E51">
        <w:rPr>
          <w:rFonts w:ascii="Times New Roman" w:eastAsia="Times New Roman" w:hAnsi="Times New Roman" w:cs="Times New Roman"/>
          <w:sz w:val="24"/>
          <w:szCs w:val="24"/>
        </w:rPr>
        <w:t>, 2012).</w:t>
      </w:r>
    </w:p>
    <w:p w14:paraId="4FBE798F" w14:textId="5B9367C4" w:rsidR="1D29EC7A" w:rsidRDefault="24642E51" w:rsidP="0071498F">
      <w:pPr>
        <w:spacing w:before="240" w:after="240"/>
        <w:jc w:val="both"/>
      </w:pPr>
      <w:r w:rsidRPr="24642E51">
        <w:rPr>
          <w:rFonts w:ascii="Times New Roman" w:eastAsia="Times New Roman" w:hAnsi="Times New Roman" w:cs="Times New Roman"/>
          <w:sz w:val="24"/>
          <w:szCs w:val="24"/>
        </w:rPr>
        <w:t>Παραδείγματα επιτυχημένων περιπτώσεων εφαρμογής περιλαμβάνουν το πλαίσιο UXIE, το οποίο αποδείχθηκε ιδιαίτερα αποτελεσματικό στην αξιολόγηση ευφυών περιβαλλόντων (</w:t>
      </w:r>
      <w:proofErr w:type="spellStart"/>
      <w:r w:rsidRPr="24642E51">
        <w:rPr>
          <w:rFonts w:ascii="Times New Roman" w:eastAsia="Times New Roman" w:hAnsi="Times New Roman" w:cs="Times New Roman"/>
          <w:sz w:val="24"/>
          <w:szCs w:val="24"/>
        </w:rPr>
        <w:t>Ntoa</w:t>
      </w:r>
      <w:proofErr w:type="spellEnd"/>
      <w:r w:rsidRPr="24642E51">
        <w:rPr>
          <w:rFonts w:ascii="Times New Roman" w:eastAsia="Times New Roman" w:hAnsi="Times New Roman" w:cs="Times New Roman"/>
          <w:sz w:val="24"/>
          <w:szCs w:val="24"/>
        </w:rPr>
        <w:t xml:space="preserve"> </w:t>
      </w:r>
      <w:proofErr w:type="spellStart"/>
      <w:r w:rsidRPr="24642E51">
        <w:rPr>
          <w:rFonts w:ascii="Times New Roman" w:eastAsia="Times New Roman" w:hAnsi="Times New Roman" w:cs="Times New Roman"/>
          <w:sz w:val="24"/>
          <w:szCs w:val="24"/>
        </w:rPr>
        <w:t>et</w:t>
      </w:r>
      <w:proofErr w:type="spellEnd"/>
      <w:r w:rsidRPr="24642E51">
        <w:rPr>
          <w:rFonts w:ascii="Times New Roman" w:eastAsia="Times New Roman" w:hAnsi="Times New Roman" w:cs="Times New Roman"/>
          <w:sz w:val="24"/>
          <w:szCs w:val="24"/>
        </w:rPr>
        <w:t xml:space="preserve"> </w:t>
      </w:r>
      <w:proofErr w:type="spellStart"/>
      <w:r w:rsidRPr="24642E51">
        <w:rPr>
          <w:rFonts w:ascii="Times New Roman" w:eastAsia="Times New Roman" w:hAnsi="Times New Roman" w:cs="Times New Roman"/>
          <w:sz w:val="24"/>
          <w:szCs w:val="24"/>
        </w:rPr>
        <w:t>al</w:t>
      </w:r>
      <w:proofErr w:type="spellEnd"/>
      <w:r w:rsidRPr="24642E51">
        <w:rPr>
          <w:rFonts w:ascii="Times New Roman" w:eastAsia="Times New Roman" w:hAnsi="Times New Roman" w:cs="Times New Roman"/>
          <w:sz w:val="24"/>
          <w:szCs w:val="24"/>
        </w:rPr>
        <w:t xml:space="preserve">., 2021). Παράλληλα, το </w:t>
      </w:r>
      <w:proofErr w:type="spellStart"/>
      <w:r w:rsidRPr="24642E51">
        <w:rPr>
          <w:rFonts w:ascii="Times New Roman" w:eastAsia="Times New Roman" w:hAnsi="Times New Roman" w:cs="Times New Roman"/>
          <w:sz w:val="24"/>
          <w:szCs w:val="24"/>
        </w:rPr>
        <w:t>UXmood</w:t>
      </w:r>
      <w:proofErr w:type="spellEnd"/>
      <w:r w:rsidRPr="24642E51">
        <w:rPr>
          <w:rFonts w:ascii="Times New Roman" w:eastAsia="Times New Roman" w:hAnsi="Times New Roman" w:cs="Times New Roman"/>
          <w:sz w:val="24"/>
          <w:szCs w:val="24"/>
        </w:rPr>
        <w:t xml:space="preserve"> κατέδειξε την αξία του μέσω του επιτυχούς συνδυασμού πολλαπλών πηγών δεδομένων για ολοκληρωμένη ανάλυση. Τα συστήματα αυτοματοποιημένης συλλογής </w:t>
      </w:r>
      <w:r w:rsidRPr="24642E51">
        <w:rPr>
          <w:rFonts w:ascii="Times New Roman" w:eastAsia="Times New Roman" w:hAnsi="Times New Roman" w:cs="Times New Roman"/>
          <w:sz w:val="24"/>
          <w:szCs w:val="24"/>
        </w:rPr>
        <w:t>ανατροφοδότησης συνέβαλαν στην καλύτερη κατανόηση των αναγκών των χρηστών, υποστηρίζοντας τη λήψη στρατηγικών αποφάσεων.</w:t>
      </w:r>
    </w:p>
    <w:p w14:paraId="5334BE0A" w14:textId="1BA6ED9E" w:rsidR="1D29EC7A" w:rsidRDefault="24642E51" w:rsidP="0071498F">
      <w:pPr>
        <w:spacing w:before="240" w:after="240"/>
        <w:jc w:val="both"/>
      </w:pPr>
      <w:r w:rsidRPr="24642E51">
        <w:rPr>
          <w:rFonts w:ascii="Times New Roman" w:eastAsia="Times New Roman" w:hAnsi="Times New Roman" w:cs="Times New Roman"/>
          <w:sz w:val="24"/>
          <w:szCs w:val="24"/>
        </w:rPr>
        <w:t>Οι παράγοντες που συμβάλλουν στην επιτυχία της χρήσης αυτών των πλαισίων περιλαμβάνουν τη συστηματική προσέγγιση στη συλλογή και ανάλυση δεδομένων, τον συνδυασμό ποσοτικών και ποιοτικών μεθόδων, καθώς και την προσαρμογή των εργαλείων στις ειδικές ανάγκες κάθε περίπτωσης. Εξίσου σημαντική είναι η επαρκής εκπαίδευση και η συνεχής υποστήριξη των ομάδων αξιολόγησης, ώστε να διασφαλίζεται η αποτελεσματική χρήση των εργαλείων.</w:t>
      </w:r>
    </w:p>
    <w:p w14:paraId="7175A134" w14:textId="18E32492" w:rsidR="1D29EC7A" w:rsidRDefault="1D29EC7A" w:rsidP="0071498F">
      <w:pPr>
        <w:spacing w:before="240" w:after="240"/>
        <w:jc w:val="both"/>
        <w:rPr>
          <w:rFonts w:ascii="Times New Roman" w:eastAsia="Times New Roman" w:hAnsi="Times New Roman" w:cs="Times New Roman"/>
          <w:sz w:val="24"/>
          <w:szCs w:val="24"/>
        </w:rPr>
      </w:pPr>
    </w:p>
    <w:p w14:paraId="209A5E76" w14:textId="01FEC107" w:rsidR="1D29EC7A" w:rsidRDefault="1D29EC7A" w:rsidP="0071498F">
      <w:pPr>
        <w:spacing w:before="0" w:after="0"/>
        <w:jc w:val="both"/>
        <w:rPr>
          <w:rFonts w:ascii="Times New Roman" w:eastAsia="Times New Roman" w:hAnsi="Times New Roman" w:cs="Times New Roman"/>
          <w:sz w:val="24"/>
          <w:szCs w:val="24"/>
        </w:rPr>
      </w:pPr>
    </w:p>
    <w:p w14:paraId="6364B436" w14:textId="6A000A7B" w:rsidR="1D29EC7A" w:rsidRDefault="1D29EC7A" w:rsidP="0071498F">
      <w:pPr>
        <w:spacing w:before="0" w:after="0"/>
        <w:jc w:val="both"/>
        <w:rPr>
          <w:rFonts w:ascii="Times New Roman" w:eastAsia="Times New Roman" w:hAnsi="Times New Roman" w:cs="Times New Roman"/>
          <w:sz w:val="24"/>
          <w:szCs w:val="24"/>
        </w:rPr>
      </w:pPr>
    </w:p>
    <w:p w14:paraId="4FE57AD1" w14:textId="3BDE03C2" w:rsidR="1D29EC7A" w:rsidRDefault="1D29EC7A" w:rsidP="0071498F">
      <w:pPr>
        <w:spacing w:before="240" w:after="240"/>
        <w:jc w:val="both"/>
        <w:rPr>
          <w:rFonts w:ascii="Times New Roman" w:eastAsia="Times New Roman" w:hAnsi="Times New Roman" w:cs="Times New Roman"/>
          <w:sz w:val="24"/>
          <w:szCs w:val="24"/>
        </w:rPr>
      </w:pPr>
    </w:p>
    <w:p w14:paraId="320AE7C2" w14:textId="11C19A8D" w:rsidR="1D29EC7A" w:rsidRDefault="1D29EC7A" w:rsidP="0071498F">
      <w:pPr>
        <w:spacing w:before="240" w:after="240"/>
        <w:jc w:val="both"/>
        <w:rPr>
          <w:rFonts w:ascii="Times New Roman" w:eastAsia="Times New Roman" w:hAnsi="Times New Roman" w:cs="Times New Roman"/>
          <w:sz w:val="24"/>
          <w:szCs w:val="24"/>
        </w:rPr>
      </w:pPr>
    </w:p>
    <w:p w14:paraId="749B8A37" w14:textId="4C629B88" w:rsidR="5763C548" w:rsidRDefault="5763C548" w:rsidP="0071498F">
      <w:pPr>
        <w:spacing w:before="240" w:after="240"/>
        <w:jc w:val="both"/>
        <w:rPr>
          <w:rFonts w:ascii="Times New Roman" w:eastAsia="Times New Roman" w:hAnsi="Times New Roman" w:cs="Times New Roman"/>
          <w:sz w:val="24"/>
          <w:szCs w:val="24"/>
        </w:rPr>
      </w:pPr>
    </w:p>
    <w:p w14:paraId="6A3C7C26" w14:textId="6EAFFB33" w:rsidR="5763C548" w:rsidRDefault="5763C548" w:rsidP="0071498F">
      <w:pPr>
        <w:spacing w:before="240" w:after="240"/>
        <w:jc w:val="both"/>
        <w:rPr>
          <w:rFonts w:ascii="Times New Roman" w:eastAsia="Times New Roman" w:hAnsi="Times New Roman" w:cs="Times New Roman"/>
          <w:sz w:val="24"/>
          <w:szCs w:val="24"/>
        </w:rPr>
      </w:pPr>
    </w:p>
    <w:p w14:paraId="3114B23A" w14:textId="2C3A47C9" w:rsidR="5763C548" w:rsidRDefault="5763C548" w:rsidP="0071498F">
      <w:pPr>
        <w:spacing w:before="240" w:after="240"/>
        <w:jc w:val="both"/>
        <w:rPr>
          <w:rFonts w:ascii="Times New Roman" w:eastAsia="Times New Roman" w:hAnsi="Times New Roman" w:cs="Times New Roman"/>
          <w:sz w:val="24"/>
          <w:szCs w:val="24"/>
        </w:rPr>
      </w:pPr>
    </w:p>
    <w:p w14:paraId="2AF2ACE7" w14:textId="028ACBF0" w:rsidR="5763C548" w:rsidRDefault="5763C548" w:rsidP="0071498F">
      <w:pPr>
        <w:spacing w:before="240" w:after="240"/>
        <w:jc w:val="both"/>
        <w:rPr>
          <w:rFonts w:ascii="Times New Roman" w:eastAsia="Times New Roman" w:hAnsi="Times New Roman" w:cs="Times New Roman"/>
          <w:sz w:val="24"/>
          <w:szCs w:val="24"/>
        </w:rPr>
      </w:pPr>
    </w:p>
    <w:p w14:paraId="4938C347" w14:textId="77777777" w:rsidR="00A42D7E" w:rsidRDefault="00A42D7E" w:rsidP="0071498F">
      <w:pPr>
        <w:spacing w:before="240" w:after="240"/>
        <w:jc w:val="both"/>
        <w:rPr>
          <w:rFonts w:ascii="Times New Roman" w:eastAsia="Times New Roman" w:hAnsi="Times New Roman" w:cs="Times New Roman"/>
          <w:sz w:val="24"/>
          <w:szCs w:val="24"/>
        </w:rPr>
      </w:pPr>
    </w:p>
    <w:p w14:paraId="54EB582F" w14:textId="77777777" w:rsidR="00A42D7E" w:rsidRDefault="00A42D7E" w:rsidP="0071498F">
      <w:pPr>
        <w:spacing w:before="240" w:after="240"/>
        <w:jc w:val="both"/>
        <w:rPr>
          <w:rFonts w:ascii="Times New Roman" w:eastAsia="Times New Roman" w:hAnsi="Times New Roman" w:cs="Times New Roman"/>
          <w:sz w:val="24"/>
          <w:szCs w:val="24"/>
        </w:rPr>
      </w:pPr>
    </w:p>
    <w:p w14:paraId="59B20FAB" w14:textId="77777777" w:rsidR="00EE0755" w:rsidRDefault="00EE0755" w:rsidP="0071498F">
      <w:pPr>
        <w:spacing w:before="240" w:after="240"/>
        <w:jc w:val="both"/>
        <w:rPr>
          <w:rFonts w:ascii="Times New Roman" w:eastAsia="Times New Roman" w:hAnsi="Times New Roman" w:cs="Times New Roman"/>
          <w:sz w:val="24"/>
          <w:szCs w:val="24"/>
        </w:rPr>
        <w:sectPr w:rsidR="00EE0755" w:rsidSect="00A42D7E">
          <w:type w:val="continuous"/>
          <w:pgSz w:w="11906" w:h="16838"/>
          <w:pgMar w:top="1440" w:right="1080" w:bottom="1440" w:left="1080" w:header="708" w:footer="708" w:gutter="0"/>
          <w:cols w:num="2" w:space="708"/>
          <w:titlePg/>
          <w:docGrid w:linePitch="360"/>
        </w:sectPr>
      </w:pPr>
    </w:p>
    <w:p w14:paraId="2DD82FC5" w14:textId="77777777" w:rsidR="00EE0755" w:rsidRDefault="00EE0755" w:rsidP="6E736FA3">
      <w:pPr>
        <w:pStyle w:val="2"/>
        <w:spacing w:before="240" w:after="240"/>
        <w:jc w:val="both"/>
        <w:rPr>
          <w:rFonts w:ascii="Times New Roman" w:eastAsiaTheme="minorHAnsi" w:hAnsi="Times New Roman" w:cs="Times New Roman"/>
          <w:b/>
          <w:bCs/>
          <w:color w:val="auto"/>
          <w:sz w:val="24"/>
          <w:szCs w:val="24"/>
        </w:rPr>
      </w:pPr>
    </w:p>
    <w:p w14:paraId="6DAED597" w14:textId="77777777" w:rsidR="00EE0755" w:rsidRDefault="00EE0755" w:rsidP="6E736FA3">
      <w:pPr>
        <w:pStyle w:val="2"/>
        <w:spacing w:before="240" w:after="240"/>
        <w:jc w:val="both"/>
        <w:rPr>
          <w:rFonts w:ascii="Times New Roman" w:eastAsiaTheme="minorHAnsi" w:hAnsi="Times New Roman" w:cs="Times New Roman"/>
          <w:b/>
          <w:bCs/>
          <w:color w:val="auto"/>
          <w:sz w:val="24"/>
          <w:szCs w:val="24"/>
        </w:rPr>
      </w:pPr>
    </w:p>
    <w:p w14:paraId="41AE7111" w14:textId="77777777" w:rsidR="05827B88" w:rsidRDefault="6E736FA3" w:rsidP="00515CD3">
      <w:pPr>
        <w:pStyle w:val="2"/>
        <w:numPr>
          <w:ilvl w:val="0"/>
          <w:numId w:val="7"/>
        </w:numPr>
        <w:ind w:left="284" w:hanging="284"/>
        <w:jc w:val="both"/>
        <w:rPr>
          <w:rFonts w:ascii="Times New Roman" w:hAnsi="Times New Roman" w:cs="Times New Roman"/>
          <w:b/>
          <w:bCs/>
          <w:color w:val="auto"/>
          <w:sz w:val="24"/>
          <w:szCs w:val="24"/>
        </w:rPr>
      </w:pPr>
      <w:r w:rsidRPr="00515CD3">
        <w:rPr>
          <w:rFonts w:ascii="Times New Roman" w:hAnsi="Times New Roman" w:cs="Times New Roman"/>
          <w:b/>
          <w:bCs/>
          <w:color w:val="auto"/>
          <w:sz w:val="24"/>
          <w:szCs w:val="24"/>
        </w:rPr>
        <w:t>Συζήτηση Αποτελεσμάτων</w:t>
      </w:r>
    </w:p>
    <w:p w14:paraId="05F02CAC" w14:textId="77777777" w:rsidR="00515CD3" w:rsidRDefault="00515CD3" w:rsidP="00515CD3"/>
    <w:p w14:paraId="0FFCDBF8" w14:textId="65391528" w:rsidR="00515CD3" w:rsidRPr="00515CD3" w:rsidRDefault="00515CD3" w:rsidP="00515CD3">
      <w:pPr>
        <w:sectPr w:rsidR="00515CD3" w:rsidRPr="00515CD3" w:rsidSect="000C30ED">
          <w:type w:val="continuous"/>
          <w:pgSz w:w="11906" w:h="16838"/>
          <w:pgMar w:top="1440" w:right="1080" w:bottom="1440" w:left="1080" w:header="708" w:footer="708" w:gutter="0"/>
          <w:cols w:space="708"/>
          <w:titlePg/>
          <w:docGrid w:linePitch="360"/>
        </w:sectPr>
      </w:pPr>
    </w:p>
    <w:p w14:paraId="409F4A79" w14:textId="674EB826" w:rsidR="24642E51" w:rsidRDefault="24642E51" w:rsidP="0071498F">
      <w:pPr>
        <w:spacing w:before="240" w:after="240"/>
        <w:jc w:val="both"/>
      </w:pPr>
      <w:r w:rsidRPr="24642E51">
        <w:rPr>
          <w:rFonts w:ascii="Calibri" w:eastAsia="Calibri" w:hAnsi="Calibri" w:cs="Calibri"/>
        </w:rPr>
        <w:t xml:space="preserve">Η ανάλυση των ευρημάτων αναδεικνύει κρίσιμα σημεία σχετικά με την εξέλιξη, τις προκλήσεις, τις επιπτώσεις και τις μελλοντικές κατευθύνσεις των πλαισίων αξιολόγησης UX. Καταρχάς, η μετάβαση από απλά εργαλεία μέτρησης ευχρηστίας σε ολοκληρωμένα συστήματα αξιολόγησης UX αντικατοπτρίζει τη συνεχή πρόοδο του πεδίου. Οι </w:t>
      </w:r>
      <w:r w:rsidRPr="24642E51">
        <w:rPr>
          <w:rFonts w:ascii="Calibri" w:eastAsia="Calibri" w:hAnsi="Calibri" w:cs="Calibri"/>
        </w:rPr>
        <w:t>πρόσφατες τάσεις περιλαμβάνουν την αυξανόμενη ενσωμάτωση τεχνητής νοημοσύνης και μηχανικής μάθησης, την έμφαση στην πολυδιάστατη καταγραφή της εμπειρίας χρήστη και τη στροφή προς αυτοματοποιημένες μεθόδους συλλογής και ανάλυσης δεδομένων.</w:t>
      </w:r>
    </w:p>
    <w:p w14:paraId="0A0C4CC6" w14:textId="69B414D0" w:rsidR="24642E51" w:rsidRDefault="24642E51" w:rsidP="0071498F">
      <w:pPr>
        <w:spacing w:before="240" w:after="240"/>
        <w:jc w:val="both"/>
      </w:pPr>
      <w:r w:rsidRPr="24642E51">
        <w:rPr>
          <w:rFonts w:ascii="Calibri" w:eastAsia="Calibri" w:hAnsi="Calibri" w:cs="Calibri"/>
        </w:rPr>
        <w:lastRenderedPageBreak/>
        <w:t>Παρά τη σημαντική τεχνολογική πρόοδο, παραμένουν ορισμένες προκλήσεις που περιορίζουν την αποτελεσματικότητα αυτών των πλαισίων. Ειδικότερα, η ποσοτικοποίηση των υποκειμενικών εμπειριών παρουσιάζει δυσκολίες, ενώ το υψηλό κόστος και η πολυπλοκότητα των εξειδικευμένων εργαλείων καθιστούν την υλοποίησή τους προκλητική. Επιπλέον, απαιτείται η εξισορρόπηση μεταξύ ακρίβειας και πρακτικότητας, ενώ ζητήματα που αφορούν την προστασία προσωπικών δεδομένων, ιδίως κατά τη συλλογή βιομετρικών πληροφοριών, παραμένουν κρίσιμα.</w:t>
      </w:r>
    </w:p>
    <w:p w14:paraId="3C82545D" w14:textId="256A1EE9" w:rsidR="24642E51" w:rsidRDefault="24642E51" w:rsidP="0071498F">
      <w:pPr>
        <w:spacing w:before="240" w:after="240"/>
        <w:jc w:val="both"/>
      </w:pPr>
      <w:r w:rsidRPr="24642E51">
        <w:rPr>
          <w:rFonts w:ascii="Calibri" w:eastAsia="Calibri" w:hAnsi="Calibri" w:cs="Calibri"/>
        </w:rPr>
        <w:t xml:space="preserve">Τα ευρήματα αυτής της ανάλυσης έχουν σημαντικές επιπτώσεις για την επαγγελματική πρακτική. Οι επαγγελματίες του χώρου καλούνται να επενδύσουν σε συνεχή επιμόρφωση και ενημέρωση, να επιλέγουν προσεκτικά τα κατάλληλα εργαλεία ανάλογα με τις απαιτήσεις </w:t>
      </w:r>
      <w:r w:rsidRPr="24642E51">
        <w:rPr>
          <w:rFonts w:ascii="Calibri" w:eastAsia="Calibri" w:hAnsi="Calibri" w:cs="Calibri"/>
        </w:rPr>
        <w:t>κάθε περίπτωσης και να υιοθετούν ολιστικές προσεγγίσεις στην αξιολόγηση UX. Εξίσου σημαντική είναι η μακροπρόθεσμη παρακολούθηση και η συνεχής βελτίωση των διαδικασιών αξιολόγησης, ώστε να διασφαλίζεται η διαρκής προσαρμογή στις εξελισσόμενες ανάγκες.</w:t>
      </w:r>
    </w:p>
    <w:p w14:paraId="16A50B16" w14:textId="7E2A6D1C" w:rsidR="24642E51" w:rsidRDefault="24642E51" w:rsidP="0071498F">
      <w:pPr>
        <w:spacing w:before="240" w:after="240"/>
        <w:jc w:val="both"/>
      </w:pPr>
      <w:r w:rsidRPr="24642E51">
        <w:rPr>
          <w:rFonts w:ascii="Calibri" w:eastAsia="Calibri" w:hAnsi="Calibri" w:cs="Calibri"/>
        </w:rPr>
        <w:t xml:space="preserve">Τέλος, η έρευνα προτείνει συγκεκριμένες κατευθύνσεις για τη μελλοντική ανάπτυξη στον τομέα της αξιολόγησης UX. Αυτές περιλαμβάνουν την περαιτέρω ενσωμάτωση προηγμένων τεχνολογιών αναγνώρισης συναισθημάτων, την ανάπτυξη πιο προσιτών εργαλείων για μικρότερους οργανισμούς και τη βελτίωση της </w:t>
      </w:r>
      <w:proofErr w:type="spellStart"/>
      <w:r w:rsidRPr="24642E51">
        <w:rPr>
          <w:rFonts w:ascii="Calibri" w:eastAsia="Calibri" w:hAnsi="Calibri" w:cs="Calibri"/>
        </w:rPr>
        <w:t>διαλειτουργικότητας</w:t>
      </w:r>
      <w:proofErr w:type="spellEnd"/>
      <w:r w:rsidRPr="24642E51">
        <w:rPr>
          <w:rFonts w:ascii="Calibri" w:eastAsia="Calibri" w:hAnsi="Calibri" w:cs="Calibri"/>
        </w:rPr>
        <w:t xml:space="preserve"> μεταξύ διαφορετικών πλαισίων. Επίσης, κρίνεται απαραίτητη η έμφαση στην προστασία της </w:t>
      </w:r>
      <w:proofErr w:type="spellStart"/>
      <w:r w:rsidRPr="24642E51">
        <w:rPr>
          <w:rFonts w:ascii="Calibri" w:eastAsia="Calibri" w:hAnsi="Calibri" w:cs="Calibri"/>
        </w:rPr>
        <w:t>ιδιωτικότητας</w:t>
      </w:r>
      <w:proofErr w:type="spellEnd"/>
      <w:r w:rsidRPr="24642E51">
        <w:rPr>
          <w:rFonts w:ascii="Calibri" w:eastAsia="Calibri" w:hAnsi="Calibri" w:cs="Calibri"/>
        </w:rPr>
        <w:t>, ώστε να διασφαλίζεται η ηθική διάσταση της συλλογής δεδομένων.</w:t>
      </w:r>
    </w:p>
    <w:p w14:paraId="27F8C184" w14:textId="77777777" w:rsidR="00A23990" w:rsidRDefault="00A23990" w:rsidP="0071498F">
      <w:pPr>
        <w:jc w:val="both"/>
        <w:sectPr w:rsidR="00A23990" w:rsidSect="00A23990">
          <w:type w:val="continuous"/>
          <w:pgSz w:w="11906" w:h="16838"/>
          <w:pgMar w:top="1440" w:right="1080" w:bottom="1440" w:left="1080" w:header="708" w:footer="708" w:gutter="0"/>
          <w:cols w:num="2" w:space="708"/>
          <w:titlePg/>
          <w:docGrid w:linePitch="360"/>
        </w:sectPr>
      </w:pPr>
    </w:p>
    <w:p w14:paraId="0761E1B0" w14:textId="6B9BE1E0" w:rsidR="24642E51" w:rsidRDefault="24642E51" w:rsidP="0071498F">
      <w:pPr>
        <w:jc w:val="both"/>
      </w:pPr>
    </w:p>
    <w:p w14:paraId="7126CFD0" w14:textId="43667F96" w:rsidR="5C0B21BE" w:rsidRDefault="5C0B21BE" w:rsidP="5C0B21BE">
      <w:pPr>
        <w:jc w:val="both"/>
      </w:pPr>
    </w:p>
    <w:p w14:paraId="63AB86E3" w14:textId="10605892" w:rsidR="5C0B21BE" w:rsidRDefault="5C0B21BE" w:rsidP="5C0B21BE">
      <w:pPr>
        <w:jc w:val="both"/>
      </w:pPr>
    </w:p>
    <w:p w14:paraId="11F620CF" w14:textId="58F7D3EC" w:rsidR="000C30ED" w:rsidRPr="00515CD3" w:rsidRDefault="05827B88" w:rsidP="00515CD3">
      <w:pPr>
        <w:pStyle w:val="2"/>
        <w:numPr>
          <w:ilvl w:val="0"/>
          <w:numId w:val="7"/>
        </w:numPr>
        <w:ind w:left="284" w:hanging="284"/>
        <w:jc w:val="both"/>
        <w:rPr>
          <w:rFonts w:ascii="Times New Roman" w:hAnsi="Times New Roman" w:cs="Times New Roman"/>
          <w:b/>
          <w:bCs/>
          <w:color w:val="auto"/>
          <w:sz w:val="24"/>
          <w:szCs w:val="24"/>
        </w:rPr>
      </w:pPr>
      <w:r w:rsidRPr="00515CD3">
        <w:rPr>
          <w:rFonts w:ascii="Times New Roman" w:hAnsi="Times New Roman" w:cs="Times New Roman"/>
          <w:b/>
          <w:bCs/>
          <w:color w:val="auto"/>
          <w:sz w:val="24"/>
          <w:szCs w:val="24"/>
        </w:rPr>
        <w:t>Συμπέρασμα</w:t>
      </w:r>
    </w:p>
    <w:p w14:paraId="7A275C0E" w14:textId="24FE6AFD" w:rsidR="6E736FA3" w:rsidRPr="00EE0755" w:rsidRDefault="6E736FA3" w:rsidP="6E736FA3">
      <w:pPr>
        <w:jc w:val="both"/>
        <w:rPr>
          <w:rFonts w:ascii="Times New Roman" w:hAnsi="Times New Roman" w:cs="Times New Roman"/>
          <w:b/>
          <w:bCs/>
          <w:sz w:val="24"/>
          <w:szCs w:val="24"/>
        </w:rPr>
      </w:pPr>
    </w:p>
    <w:p w14:paraId="64E6AD4F" w14:textId="77777777" w:rsidR="00EE0755" w:rsidRDefault="00EE0755" w:rsidP="6E736FA3">
      <w:pPr>
        <w:spacing w:before="240" w:after="240"/>
        <w:jc w:val="both"/>
        <w:rPr>
          <w:rFonts w:ascii="Times New Roman" w:eastAsia="Times New Roman" w:hAnsi="Times New Roman" w:cs="Times New Roman"/>
          <w:sz w:val="24"/>
          <w:szCs w:val="24"/>
        </w:rPr>
        <w:sectPr w:rsidR="00EE0755" w:rsidSect="000C30ED">
          <w:type w:val="continuous"/>
          <w:pgSz w:w="11906" w:h="16838"/>
          <w:pgMar w:top="1440" w:right="1080" w:bottom="1440" w:left="1080" w:header="708" w:footer="708" w:gutter="0"/>
          <w:cols w:space="708"/>
          <w:titlePg/>
          <w:docGrid w:linePitch="360"/>
        </w:sectPr>
      </w:pPr>
    </w:p>
    <w:p w14:paraId="738541E8" w14:textId="25C40505" w:rsidR="6E736FA3" w:rsidRDefault="6E736FA3" w:rsidP="6E736FA3">
      <w:pPr>
        <w:spacing w:before="240" w:after="240"/>
        <w:jc w:val="both"/>
      </w:pPr>
      <w:r w:rsidRPr="00EE0755">
        <w:rPr>
          <w:rFonts w:ascii="Times New Roman" w:eastAsia="Times New Roman" w:hAnsi="Times New Roman" w:cs="Times New Roman"/>
          <w:sz w:val="24"/>
          <w:szCs w:val="24"/>
        </w:rPr>
        <w:t>Η παρούσα μελέτη παρουσίασε μια εκτενή ανασκόπηση των σύγχρονων πλαισίων αξιολόγησης της εμπειρίας χρήστη (</w:t>
      </w:r>
      <w:r w:rsidRPr="6E736FA3">
        <w:rPr>
          <w:rFonts w:ascii="Times New Roman" w:eastAsia="Times New Roman" w:hAnsi="Times New Roman" w:cs="Times New Roman"/>
          <w:sz w:val="24"/>
          <w:szCs w:val="24"/>
          <w:lang w:val="en-US"/>
        </w:rPr>
        <w:t>UX</w:t>
      </w:r>
      <w:r w:rsidRPr="00EE0755">
        <w:rPr>
          <w:rFonts w:ascii="Times New Roman" w:eastAsia="Times New Roman" w:hAnsi="Times New Roman" w:cs="Times New Roman"/>
          <w:sz w:val="24"/>
          <w:szCs w:val="24"/>
        </w:rPr>
        <w:t xml:space="preserve">), αναδεικνύοντας τη σημαντική εξέλιξη του πεδίου από τα απλά εργαλεία μέτρησης ευχρηστίας σε ολοκληρωμένα συστήματα αξιολόγησης. Η έρευνα καταδεικνύει ότι η αποτελεσματική αξιολόγηση της εμπειρίας χρήστη έχει καταστεί κρίσιμος παράγοντας επιτυχίας για τις σύγχρονες ψηφιακές εφαρμογές, με τις εταιρείες που επενδύουν στο </w:t>
      </w:r>
      <w:r w:rsidRPr="6E736FA3">
        <w:rPr>
          <w:rFonts w:ascii="Times New Roman" w:eastAsia="Times New Roman" w:hAnsi="Times New Roman" w:cs="Times New Roman"/>
          <w:sz w:val="24"/>
          <w:szCs w:val="24"/>
          <w:lang w:val="en-US"/>
        </w:rPr>
        <w:t>UX</w:t>
      </w:r>
      <w:r w:rsidRPr="00EE0755">
        <w:rPr>
          <w:rFonts w:ascii="Times New Roman" w:eastAsia="Times New Roman" w:hAnsi="Times New Roman" w:cs="Times New Roman"/>
          <w:sz w:val="24"/>
          <w:szCs w:val="24"/>
        </w:rPr>
        <w:t xml:space="preserve"> να παρατηρούν σημαντική αύξηση στη διατήρηση πελατών και μείωση του κόστους υποστήριξης (</w:t>
      </w:r>
      <w:proofErr w:type="spellStart"/>
      <w:r w:rsidRPr="6E736FA3">
        <w:rPr>
          <w:rFonts w:ascii="Times New Roman" w:eastAsia="Times New Roman" w:hAnsi="Times New Roman" w:cs="Times New Roman"/>
          <w:sz w:val="24"/>
          <w:szCs w:val="24"/>
          <w:lang w:val="en-US"/>
        </w:rPr>
        <w:t>Wilsong</w:t>
      </w:r>
      <w:proofErr w:type="spellEnd"/>
      <w:r w:rsidRPr="00EE0755">
        <w:rPr>
          <w:rFonts w:ascii="Times New Roman" w:eastAsia="Times New Roman" w:hAnsi="Times New Roman" w:cs="Times New Roman"/>
          <w:sz w:val="24"/>
          <w:szCs w:val="24"/>
        </w:rPr>
        <w:t xml:space="preserve"> &amp; </w:t>
      </w:r>
      <w:r w:rsidRPr="6E736FA3">
        <w:rPr>
          <w:rFonts w:ascii="Times New Roman" w:eastAsia="Times New Roman" w:hAnsi="Times New Roman" w:cs="Times New Roman"/>
          <w:sz w:val="24"/>
          <w:szCs w:val="24"/>
          <w:lang w:val="en-US"/>
        </w:rPr>
        <w:t>Chang</w:t>
      </w:r>
      <w:r w:rsidRPr="00EE0755">
        <w:rPr>
          <w:rFonts w:ascii="Times New Roman" w:eastAsia="Times New Roman" w:hAnsi="Times New Roman" w:cs="Times New Roman"/>
          <w:sz w:val="24"/>
          <w:szCs w:val="24"/>
        </w:rPr>
        <w:t>, 2023).</w:t>
      </w:r>
    </w:p>
    <w:p w14:paraId="1FCEF769" w14:textId="4DC9C00F" w:rsidR="6E736FA3" w:rsidRDefault="6E736FA3" w:rsidP="6E736FA3">
      <w:pPr>
        <w:spacing w:before="240" w:after="240"/>
        <w:jc w:val="both"/>
      </w:pPr>
      <w:r w:rsidRPr="00EE0755">
        <w:rPr>
          <w:rFonts w:ascii="Times New Roman" w:eastAsia="Times New Roman" w:hAnsi="Times New Roman" w:cs="Times New Roman"/>
          <w:sz w:val="24"/>
          <w:szCs w:val="24"/>
        </w:rPr>
        <w:t xml:space="preserve">Η ανάλυση των διαφόρων πλαισίων αξιολόγησης αποκάλυψε τρεις βασικές κατηγορίες: πλαίσια γενικής χρήσης, πλαίσια για ειδικά περιβάλλοντα και πλαίσια εστιασμένα σε συγκεκριμένους τομείς εφαρμογής. Κάθε κατηγορία προσφέρει μοναδικά πλεονεκτήματα και αντιμετωπίζει </w:t>
      </w:r>
      <w:r w:rsidRPr="00EE0755">
        <w:rPr>
          <w:rFonts w:ascii="Times New Roman" w:eastAsia="Times New Roman" w:hAnsi="Times New Roman" w:cs="Times New Roman"/>
          <w:sz w:val="24"/>
          <w:szCs w:val="24"/>
        </w:rPr>
        <w:t xml:space="preserve">διαφορετικές προκλήσεις στην εφαρμογή της. Ιδιαίτερα σημαντική είναι η τάση προς την ενσωμάτωση προηγμένων τεχνολογιών, όπως η τεχνητή νοημοσύνη και η ανάλυση βιομετρικών δεδομένων, που σύμφωνα με τους </w:t>
      </w:r>
      <w:r w:rsidRPr="6E736FA3">
        <w:rPr>
          <w:rFonts w:ascii="Times New Roman" w:eastAsia="Times New Roman" w:hAnsi="Times New Roman" w:cs="Times New Roman"/>
          <w:sz w:val="24"/>
          <w:szCs w:val="24"/>
          <w:lang w:val="en-US"/>
        </w:rPr>
        <w:t>Zhang</w:t>
      </w:r>
      <w:r w:rsidRPr="00EE0755">
        <w:rPr>
          <w:rFonts w:ascii="Times New Roman" w:eastAsia="Times New Roman" w:hAnsi="Times New Roman" w:cs="Times New Roman"/>
          <w:sz w:val="24"/>
          <w:szCs w:val="24"/>
        </w:rPr>
        <w:t xml:space="preserve"> &amp; </w:t>
      </w:r>
      <w:r w:rsidRPr="6E736FA3">
        <w:rPr>
          <w:rFonts w:ascii="Times New Roman" w:eastAsia="Times New Roman" w:hAnsi="Times New Roman" w:cs="Times New Roman"/>
          <w:sz w:val="24"/>
          <w:szCs w:val="24"/>
          <w:lang w:val="en-US"/>
        </w:rPr>
        <w:t>Lee</w:t>
      </w:r>
      <w:r w:rsidRPr="00EE0755">
        <w:rPr>
          <w:rFonts w:ascii="Times New Roman" w:eastAsia="Times New Roman" w:hAnsi="Times New Roman" w:cs="Times New Roman"/>
          <w:sz w:val="24"/>
          <w:szCs w:val="24"/>
        </w:rPr>
        <w:t xml:space="preserve"> (2023) μπορεί να βελτιώσει την ακρίβεια της αξιολόγησης </w:t>
      </w:r>
      <w:r w:rsidRPr="6E736FA3">
        <w:rPr>
          <w:rFonts w:ascii="Times New Roman" w:eastAsia="Times New Roman" w:hAnsi="Times New Roman" w:cs="Times New Roman"/>
          <w:sz w:val="24"/>
          <w:szCs w:val="24"/>
          <w:lang w:val="en-US"/>
        </w:rPr>
        <w:t>UX</w:t>
      </w:r>
      <w:r w:rsidRPr="00EE0755">
        <w:rPr>
          <w:rFonts w:ascii="Times New Roman" w:eastAsia="Times New Roman" w:hAnsi="Times New Roman" w:cs="Times New Roman"/>
          <w:sz w:val="24"/>
          <w:szCs w:val="24"/>
        </w:rPr>
        <w:t xml:space="preserve"> κατά 40%.</w:t>
      </w:r>
    </w:p>
    <w:p w14:paraId="77357236" w14:textId="3D5F9236" w:rsidR="6E736FA3" w:rsidRDefault="6E736FA3" w:rsidP="6E736FA3">
      <w:pPr>
        <w:spacing w:before="240" w:after="240"/>
        <w:jc w:val="both"/>
      </w:pPr>
      <w:r w:rsidRPr="00EE0755">
        <w:rPr>
          <w:rFonts w:ascii="Times New Roman" w:eastAsia="Times New Roman" w:hAnsi="Times New Roman" w:cs="Times New Roman"/>
          <w:sz w:val="24"/>
          <w:szCs w:val="24"/>
        </w:rPr>
        <w:t xml:space="preserve">Η έρευνα ανέδειξε επίσης τη σημασία της </w:t>
      </w:r>
      <w:proofErr w:type="spellStart"/>
      <w:r w:rsidRPr="00EE0755">
        <w:rPr>
          <w:rFonts w:ascii="Times New Roman" w:eastAsia="Times New Roman" w:hAnsi="Times New Roman" w:cs="Times New Roman"/>
          <w:sz w:val="24"/>
          <w:szCs w:val="24"/>
        </w:rPr>
        <w:t>πολυμεθοδικής</w:t>
      </w:r>
      <w:proofErr w:type="spellEnd"/>
      <w:r w:rsidRPr="00EE0755">
        <w:rPr>
          <w:rFonts w:ascii="Times New Roman" w:eastAsia="Times New Roman" w:hAnsi="Times New Roman" w:cs="Times New Roman"/>
          <w:sz w:val="24"/>
          <w:szCs w:val="24"/>
        </w:rPr>
        <w:t xml:space="preserve"> προσέγγισης στην αξιολόγηση </w:t>
      </w:r>
      <w:r w:rsidRPr="6E736FA3">
        <w:rPr>
          <w:rFonts w:ascii="Times New Roman" w:eastAsia="Times New Roman" w:hAnsi="Times New Roman" w:cs="Times New Roman"/>
          <w:sz w:val="24"/>
          <w:szCs w:val="24"/>
          <w:lang w:val="en-US"/>
        </w:rPr>
        <w:t>UX</w:t>
      </w:r>
      <w:r w:rsidRPr="00EE0755">
        <w:rPr>
          <w:rFonts w:ascii="Times New Roman" w:eastAsia="Times New Roman" w:hAnsi="Times New Roman" w:cs="Times New Roman"/>
          <w:sz w:val="24"/>
          <w:szCs w:val="24"/>
        </w:rPr>
        <w:t xml:space="preserve">. Τα σύγχρονα πλαίσια συνδυάζουν ποσοτικές και ποιοτικές μεθόδους, αξιοποιώντας εργαλεία όπως θερμικοί χάρτες, ανάλυση συναισθημάτων και συστήματα παρακολούθησης ματιών. Η συσχέτιση μεταξύ των φυσιολογικών θερμικών χαρτών </w:t>
      </w:r>
      <w:r w:rsidRPr="6E736FA3">
        <w:rPr>
          <w:rFonts w:ascii="Times New Roman" w:eastAsia="Times New Roman" w:hAnsi="Times New Roman" w:cs="Times New Roman"/>
          <w:sz w:val="24"/>
          <w:szCs w:val="24"/>
          <w:lang w:val="en-US"/>
        </w:rPr>
        <w:t>UX</w:t>
      </w:r>
      <w:r w:rsidRPr="00EE0755">
        <w:rPr>
          <w:rFonts w:ascii="Times New Roman" w:eastAsia="Times New Roman" w:hAnsi="Times New Roman" w:cs="Times New Roman"/>
          <w:sz w:val="24"/>
          <w:szCs w:val="24"/>
        </w:rPr>
        <w:t xml:space="preserve"> και των υποκειμενικών αξιολογήσεων (</w:t>
      </w:r>
      <w:r w:rsidRPr="6E736FA3">
        <w:rPr>
          <w:rFonts w:ascii="Times New Roman" w:eastAsia="Times New Roman" w:hAnsi="Times New Roman" w:cs="Times New Roman"/>
          <w:sz w:val="24"/>
          <w:szCs w:val="24"/>
          <w:lang w:val="en-US"/>
        </w:rPr>
        <w:t>R</w:t>
      </w:r>
      <w:r w:rsidRPr="00EE0755">
        <w:rPr>
          <w:rFonts w:ascii="Times New Roman" w:eastAsia="Times New Roman" w:hAnsi="Times New Roman" w:cs="Times New Roman"/>
          <w:sz w:val="24"/>
          <w:szCs w:val="24"/>
        </w:rPr>
        <w:t xml:space="preserve">² = 0.291, </w:t>
      </w:r>
      <w:r w:rsidRPr="6E736FA3">
        <w:rPr>
          <w:rFonts w:ascii="Times New Roman" w:eastAsia="Times New Roman" w:hAnsi="Times New Roman" w:cs="Times New Roman"/>
          <w:sz w:val="24"/>
          <w:szCs w:val="24"/>
          <w:lang w:val="en-US"/>
        </w:rPr>
        <w:t>p</w:t>
      </w:r>
      <w:r w:rsidRPr="00EE0755">
        <w:rPr>
          <w:rFonts w:ascii="Times New Roman" w:eastAsia="Times New Roman" w:hAnsi="Times New Roman" w:cs="Times New Roman"/>
          <w:sz w:val="24"/>
          <w:szCs w:val="24"/>
        </w:rPr>
        <w:t xml:space="preserve"> &lt; 0.000) υποδεικνύει την αξιοπιστία αυτών των προηγμένων μεθόδων.</w:t>
      </w:r>
    </w:p>
    <w:p w14:paraId="31585329" w14:textId="55E773DC" w:rsidR="6E736FA3" w:rsidRDefault="6E736FA3" w:rsidP="6E736FA3">
      <w:pPr>
        <w:spacing w:before="240" w:after="240"/>
        <w:jc w:val="both"/>
      </w:pPr>
      <w:r w:rsidRPr="00EE0755">
        <w:rPr>
          <w:rFonts w:ascii="Times New Roman" w:eastAsia="Times New Roman" w:hAnsi="Times New Roman" w:cs="Times New Roman"/>
          <w:sz w:val="24"/>
          <w:szCs w:val="24"/>
        </w:rPr>
        <w:t xml:space="preserve">Ωστόσο, παραμένουν σημαντικές προκλήσεις που χρήζουν περαιτέρω έρευνας και </w:t>
      </w:r>
      <w:r w:rsidRPr="00EE0755">
        <w:rPr>
          <w:rFonts w:ascii="Times New Roman" w:eastAsia="Times New Roman" w:hAnsi="Times New Roman" w:cs="Times New Roman"/>
          <w:sz w:val="24"/>
          <w:szCs w:val="24"/>
        </w:rPr>
        <w:lastRenderedPageBreak/>
        <w:t xml:space="preserve">ανάπτυξης. Το 67% των οργανισμών αντιμετωπίζει δυσκολίες στην ακριβή ποσοτικοποίηση της </w:t>
      </w:r>
      <w:r w:rsidRPr="6E736FA3">
        <w:rPr>
          <w:rFonts w:ascii="Times New Roman" w:eastAsia="Times New Roman" w:hAnsi="Times New Roman" w:cs="Times New Roman"/>
          <w:sz w:val="24"/>
          <w:szCs w:val="24"/>
          <w:lang w:val="en-US"/>
        </w:rPr>
        <w:t>UX</w:t>
      </w:r>
      <w:r w:rsidRPr="00EE0755">
        <w:rPr>
          <w:rFonts w:ascii="Times New Roman" w:eastAsia="Times New Roman" w:hAnsi="Times New Roman" w:cs="Times New Roman"/>
          <w:sz w:val="24"/>
          <w:szCs w:val="24"/>
        </w:rPr>
        <w:t xml:space="preserve"> (</w:t>
      </w:r>
      <w:r w:rsidRPr="6E736FA3">
        <w:rPr>
          <w:rFonts w:ascii="Times New Roman" w:eastAsia="Times New Roman" w:hAnsi="Times New Roman" w:cs="Times New Roman"/>
          <w:sz w:val="24"/>
          <w:szCs w:val="24"/>
          <w:lang w:val="en-US"/>
        </w:rPr>
        <w:t>Rodriguez</w:t>
      </w:r>
      <w:r w:rsidRPr="00EE0755">
        <w:rPr>
          <w:rFonts w:ascii="Times New Roman" w:eastAsia="Times New Roman" w:hAnsi="Times New Roman" w:cs="Times New Roman"/>
          <w:sz w:val="24"/>
          <w:szCs w:val="24"/>
        </w:rPr>
        <w:t xml:space="preserve"> &amp; </w:t>
      </w:r>
      <w:r w:rsidRPr="6E736FA3">
        <w:rPr>
          <w:rFonts w:ascii="Times New Roman" w:eastAsia="Times New Roman" w:hAnsi="Times New Roman" w:cs="Times New Roman"/>
          <w:sz w:val="24"/>
          <w:szCs w:val="24"/>
          <w:lang w:val="en-US"/>
        </w:rPr>
        <w:t>Kumar</w:t>
      </w:r>
      <w:r w:rsidRPr="00EE0755">
        <w:rPr>
          <w:rFonts w:ascii="Times New Roman" w:eastAsia="Times New Roman" w:hAnsi="Times New Roman" w:cs="Times New Roman"/>
          <w:sz w:val="24"/>
          <w:szCs w:val="24"/>
        </w:rPr>
        <w:t xml:space="preserve">, 2021), ενώ η εφαρμογή εξειδικευμένων εργαλείων συχνά απαιτεί σημαντικούς πόρους και τεχνογνωσία. Επιπλέον, η προστασία της </w:t>
      </w:r>
      <w:proofErr w:type="spellStart"/>
      <w:r w:rsidRPr="00EE0755">
        <w:rPr>
          <w:rFonts w:ascii="Times New Roman" w:eastAsia="Times New Roman" w:hAnsi="Times New Roman" w:cs="Times New Roman"/>
          <w:sz w:val="24"/>
          <w:szCs w:val="24"/>
        </w:rPr>
        <w:t>ιδιωτικότητας</w:t>
      </w:r>
      <w:proofErr w:type="spellEnd"/>
      <w:r w:rsidRPr="00EE0755">
        <w:rPr>
          <w:rFonts w:ascii="Times New Roman" w:eastAsia="Times New Roman" w:hAnsi="Times New Roman" w:cs="Times New Roman"/>
          <w:sz w:val="24"/>
          <w:szCs w:val="24"/>
        </w:rPr>
        <w:t xml:space="preserve"> των χρηστών κατά τη συλλογή βιομετρικών δεδομένων αποτελεί ένα κρίσιμο ζήτημα που πρέπει να αντιμετωπιστεί.</w:t>
      </w:r>
    </w:p>
    <w:p w14:paraId="583B2CC1" w14:textId="3E8B4401" w:rsidR="6E736FA3" w:rsidRDefault="6E736FA3" w:rsidP="6E736FA3">
      <w:pPr>
        <w:spacing w:before="240" w:after="240"/>
        <w:jc w:val="both"/>
      </w:pPr>
      <w:r w:rsidRPr="00EE0755">
        <w:rPr>
          <w:rFonts w:ascii="Times New Roman" w:eastAsia="Times New Roman" w:hAnsi="Times New Roman" w:cs="Times New Roman"/>
          <w:sz w:val="24"/>
          <w:szCs w:val="24"/>
        </w:rPr>
        <w:t>Με βάση τα ευρήματα της μελέτης, προτείνονται οι ακόλουθες κατευθύνσεις για μελλοντική έρευνα και ανάπτυξη:</w:t>
      </w:r>
    </w:p>
    <w:p w14:paraId="3A5A7EEA" w14:textId="77777777" w:rsidR="00EE0755" w:rsidRDefault="6E736FA3" w:rsidP="6E736FA3">
      <w:pPr>
        <w:pStyle w:val="a5"/>
        <w:numPr>
          <w:ilvl w:val="0"/>
          <w:numId w:val="1"/>
        </w:numPr>
        <w:spacing w:before="0" w:after="0"/>
        <w:jc w:val="both"/>
        <w:rPr>
          <w:rFonts w:ascii="Times New Roman" w:eastAsia="Times New Roman" w:hAnsi="Times New Roman" w:cs="Times New Roman"/>
          <w:sz w:val="24"/>
          <w:szCs w:val="24"/>
        </w:rPr>
        <w:sectPr w:rsidR="00EE0755" w:rsidSect="00EE0755">
          <w:type w:val="continuous"/>
          <w:pgSz w:w="11906" w:h="16838"/>
          <w:pgMar w:top="1440" w:right="1080" w:bottom="1440" w:left="1080" w:header="708" w:footer="708" w:gutter="0"/>
          <w:cols w:num="2" w:space="708"/>
          <w:titlePg/>
          <w:docGrid w:linePitch="360"/>
        </w:sectPr>
      </w:pPr>
      <w:r w:rsidRPr="00EE0755">
        <w:rPr>
          <w:rFonts w:ascii="Times New Roman" w:eastAsia="Times New Roman" w:hAnsi="Times New Roman" w:cs="Times New Roman"/>
          <w:sz w:val="24"/>
          <w:szCs w:val="24"/>
        </w:rPr>
        <w:t xml:space="preserve">Ανάπτυξη πιο προσιτών εργαλείων αξιολόγησης </w:t>
      </w:r>
      <w:r w:rsidRPr="6E736FA3">
        <w:rPr>
          <w:rFonts w:ascii="Times New Roman" w:eastAsia="Times New Roman" w:hAnsi="Times New Roman" w:cs="Times New Roman"/>
          <w:sz w:val="24"/>
          <w:szCs w:val="24"/>
          <w:lang w:val="en-US"/>
        </w:rPr>
        <w:t>UX</w:t>
      </w:r>
      <w:r w:rsidRPr="00EE0755">
        <w:rPr>
          <w:rFonts w:ascii="Times New Roman" w:eastAsia="Times New Roman" w:hAnsi="Times New Roman" w:cs="Times New Roman"/>
          <w:sz w:val="24"/>
          <w:szCs w:val="24"/>
        </w:rPr>
        <w:t xml:space="preserve"> για μικρότερους οργανισμούς, με έμφαση στην </w:t>
      </w:r>
    </w:p>
    <w:p w14:paraId="7ED52E07" w14:textId="03826F80" w:rsidR="6E736FA3" w:rsidRPr="00EE0755" w:rsidRDefault="6E736FA3" w:rsidP="6E736FA3">
      <w:pPr>
        <w:pStyle w:val="a5"/>
        <w:numPr>
          <w:ilvl w:val="0"/>
          <w:numId w:val="1"/>
        </w:numPr>
        <w:spacing w:before="0" w:after="0"/>
        <w:jc w:val="both"/>
        <w:rPr>
          <w:rFonts w:ascii="Times New Roman" w:eastAsia="Times New Roman" w:hAnsi="Times New Roman" w:cs="Times New Roman"/>
          <w:sz w:val="24"/>
          <w:szCs w:val="24"/>
        </w:rPr>
      </w:pPr>
      <w:r w:rsidRPr="00EE0755">
        <w:rPr>
          <w:rFonts w:ascii="Times New Roman" w:eastAsia="Times New Roman" w:hAnsi="Times New Roman" w:cs="Times New Roman"/>
          <w:sz w:val="24"/>
          <w:szCs w:val="24"/>
        </w:rPr>
        <w:t>απλοποίηση της εφαρμογής και τη μείωση του κόστους.</w:t>
      </w:r>
    </w:p>
    <w:p w14:paraId="00939F7F" w14:textId="77777777" w:rsidR="00EE0755" w:rsidRDefault="00EE0755" w:rsidP="6E736FA3">
      <w:pPr>
        <w:pStyle w:val="a5"/>
        <w:numPr>
          <w:ilvl w:val="0"/>
          <w:numId w:val="1"/>
        </w:numPr>
        <w:spacing w:before="0" w:after="0"/>
        <w:jc w:val="both"/>
        <w:rPr>
          <w:rFonts w:ascii="Times New Roman" w:eastAsia="Times New Roman" w:hAnsi="Times New Roman" w:cs="Times New Roman"/>
          <w:sz w:val="24"/>
          <w:szCs w:val="24"/>
        </w:rPr>
        <w:sectPr w:rsidR="00EE0755" w:rsidSect="00EE0755">
          <w:type w:val="continuous"/>
          <w:pgSz w:w="11906" w:h="16838"/>
          <w:pgMar w:top="1440" w:right="1080" w:bottom="1440" w:left="1080" w:header="708" w:footer="708" w:gutter="0"/>
          <w:cols w:num="2" w:space="708"/>
          <w:titlePg/>
          <w:docGrid w:linePitch="360"/>
        </w:sectPr>
      </w:pPr>
    </w:p>
    <w:p w14:paraId="4641B0D0" w14:textId="064E928C" w:rsidR="6E736FA3" w:rsidRPr="00EE0755" w:rsidRDefault="6E736FA3" w:rsidP="6E736FA3">
      <w:pPr>
        <w:pStyle w:val="a5"/>
        <w:numPr>
          <w:ilvl w:val="0"/>
          <w:numId w:val="1"/>
        </w:numPr>
        <w:spacing w:before="0" w:after="0"/>
        <w:jc w:val="both"/>
        <w:rPr>
          <w:rFonts w:ascii="Times New Roman" w:eastAsia="Times New Roman" w:hAnsi="Times New Roman" w:cs="Times New Roman"/>
          <w:sz w:val="24"/>
          <w:szCs w:val="24"/>
        </w:rPr>
      </w:pPr>
      <w:r w:rsidRPr="00EE0755">
        <w:rPr>
          <w:rFonts w:ascii="Times New Roman" w:eastAsia="Times New Roman" w:hAnsi="Times New Roman" w:cs="Times New Roman"/>
          <w:sz w:val="24"/>
          <w:szCs w:val="24"/>
        </w:rPr>
        <w:t xml:space="preserve">Βελτίωση της </w:t>
      </w:r>
      <w:proofErr w:type="spellStart"/>
      <w:r w:rsidRPr="00EE0755">
        <w:rPr>
          <w:rFonts w:ascii="Times New Roman" w:eastAsia="Times New Roman" w:hAnsi="Times New Roman" w:cs="Times New Roman"/>
          <w:sz w:val="24"/>
          <w:szCs w:val="24"/>
        </w:rPr>
        <w:t>διαλειτουργικότητας</w:t>
      </w:r>
      <w:proofErr w:type="spellEnd"/>
      <w:r w:rsidRPr="00EE0755">
        <w:rPr>
          <w:rFonts w:ascii="Times New Roman" w:eastAsia="Times New Roman" w:hAnsi="Times New Roman" w:cs="Times New Roman"/>
          <w:sz w:val="24"/>
          <w:szCs w:val="24"/>
        </w:rPr>
        <w:t xml:space="preserve"> μεταξύ διαφορετικών πλαισίων και εργαλείων αξιολόγησης, επιτρέποντας την καλύτερη ολοκλήρωση και αξιοποίηση των δεδομένων.</w:t>
      </w:r>
    </w:p>
    <w:p w14:paraId="2A47B375" w14:textId="7CC9B141" w:rsidR="6E736FA3" w:rsidRPr="00EE0755" w:rsidRDefault="6E736FA3" w:rsidP="6E736FA3">
      <w:pPr>
        <w:pStyle w:val="a5"/>
        <w:numPr>
          <w:ilvl w:val="0"/>
          <w:numId w:val="1"/>
        </w:numPr>
        <w:spacing w:before="0" w:after="0"/>
        <w:jc w:val="both"/>
        <w:rPr>
          <w:rFonts w:ascii="Times New Roman" w:eastAsia="Times New Roman" w:hAnsi="Times New Roman" w:cs="Times New Roman"/>
          <w:sz w:val="24"/>
          <w:szCs w:val="24"/>
        </w:rPr>
      </w:pPr>
      <w:r w:rsidRPr="00EE0755">
        <w:rPr>
          <w:rFonts w:ascii="Times New Roman" w:eastAsia="Times New Roman" w:hAnsi="Times New Roman" w:cs="Times New Roman"/>
          <w:sz w:val="24"/>
          <w:szCs w:val="24"/>
        </w:rPr>
        <w:t>Περαιτέρω έρευνα στην εφαρμογή τεχνητής νοημοσύνης για την αυτοματοποιημένη ανάλυση της εμπειρίας χρήστη, με έμφαση στην ακρίβεια και την αξιοπιστία των αποτελεσμάτων.</w:t>
      </w:r>
    </w:p>
    <w:p w14:paraId="54D68EEC" w14:textId="2707DCB8" w:rsidR="6E736FA3" w:rsidRPr="00EE0755" w:rsidRDefault="6E736FA3" w:rsidP="6E736FA3">
      <w:pPr>
        <w:pStyle w:val="a5"/>
        <w:numPr>
          <w:ilvl w:val="0"/>
          <w:numId w:val="1"/>
        </w:numPr>
        <w:spacing w:before="0" w:after="0"/>
        <w:jc w:val="both"/>
        <w:rPr>
          <w:rFonts w:ascii="Times New Roman" w:eastAsia="Times New Roman" w:hAnsi="Times New Roman" w:cs="Times New Roman"/>
          <w:sz w:val="24"/>
          <w:szCs w:val="24"/>
        </w:rPr>
      </w:pPr>
      <w:r w:rsidRPr="00EE0755">
        <w:rPr>
          <w:rFonts w:ascii="Times New Roman" w:eastAsia="Times New Roman" w:hAnsi="Times New Roman" w:cs="Times New Roman"/>
          <w:sz w:val="24"/>
          <w:szCs w:val="24"/>
        </w:rPr>
        <w:t xml:space="preserve">Ανάπτυξη πλαισίων που ενσωματώνουν καλύτερα τις ηθικές παραμέτρους και την προστασία της </w:t>
      </w:r>
      <w:proofErr w:type="spellStart"/>
      <w:r w:rsidRPr="00EE0755">
        <w:rPr>
          <w:rFonts w:ascii="Times New Roman" w:eastAsia="Times New Roman" w:hAnsi="Times New Roman" w:cs="Times New Roman"/>
          <w:sz w:val="24"/>
          <w:szCs w:val="24"/>
        </w:rPr>
        <w:t>ιδιωτικότητας</w:t>
      </w:r>
      <w:proofErr w:type="spellEnd"/>
      <w:r w:rsidRPr="00EE0755">
        <w:rPr>
          <w:rFonts w:ascii="Times New Roman" w:eastAsia="Times New Roman" w:hAnsi="Times New Roman" w:cs="Times New Roman"/>
          <w:sz w:val="24"/>
          <w:szCs w:val="24"/>
        </w:rPr>
        <w:t xml:space="preserve"> στη διαδικασία αξιολόγησης </w:t>
      </w:r>
      <w:r w:rsidRPr="6E736FA3">
        <w:rPr>
          <w:rFonts w:ascii="Times New Roman" w:eastAsia="Times New Roman" w:hAnsi="Times New Roman" w:cs="Times New Roman"/>
          <w:sz w:val="24"/>
          <w:szCs w:val="24"/>
          <w:lang w:val="en-US"/>
        </w:rPr>
        <w:t>UX</w:t>
      </w:r>
      <w:r w:rsidRPr="00EE0755">
        <w:rPr>
          <w:rFonts w:ascii="Times New Roman" w:eastAsia="Times New Roman" w:hAnsi="Times New Roman" w:cs="Times New Roman"/>
          <w:sz w:val="24"/>
          <w:szCs w:val="24"/>
        </w:rPr>
        <w:t>.</w:t>
      </w:r>
    </w:p>
    <w:p w14:paraId="082C318C" w14:textId="77777777" w:rsidR="00EE0755" w:rsidRDefault="6E736FA3" w:rsidP="6E736FA3">
      <w:pPr>
        <w:spacing w:before="240" w:after="240"/>
        <w:jc w:val="both"/>
      </w:pPr>
      <w:r w:rsidRPr="00EE0755">
        <w:rPr>
          <w:rFonts w:ascii="Times New Roman" w:eastAsia="Times New Roman" w:hAnsi="Times New Roman" w:cs="Times New Roman"/>
          <w:sz w:val="24"/>
          <w:szCs w:val="24"/>
        </w:rPr>
        <w:t xml:space="preserve">Συμπερασματικά, η εξέλιξη των πλαισίων αξιολόγησης </w:t>
      </w:r>
      <w:r w:rsidRPr="6E736FA3">
        <w:rPr>
          <w:rFonts w:ascii="Times New Roman" w:eastAsia="Times New Roman" w:hAnsi="Times New Roman" w:cs="Times New Roman"/>
          <w:sz w:val="24"/>
          <w:szCs w:val="24"/>
          <w:lang w:val="en-US"/>
        </w:rPr>
        <w:t>UX</w:t>
      </w:r>
      <w:r w:rsidRPr="00EE0755">
        <w:rPr>
          <w:rFonts w:ascii="Times New Roman" w:eastAsia="Times New Roman" w:hAnsi="Times New Roman" w:cs="Times New Roman"/>
          <w:sz w:val="24"/>
          <w:szCs w:val="24"/>
        </w:rPr>
        <w:t xml:space="preserve"> αντικατοπτρίζει τη συνεχή ωρίμανση του πεδίου και την αυξανόμενη σημασία της εμπειρίας χρήστη στο σύγχρονο ψηφιακό περιβάλλον. Η επιτυχής εφαρμογή αυτών των πλαισίων απαιτεί προσεκτικό σχεδιασμό, κατάλληλη επιλογή εργαλείων και συνεχή προσαρμογή στις εξελισσόμενες ανάγκες των χρηστών και των οργανισμών.</w:t>
      </w:r>
    </w:p>
    <w:p w14:paraId="5749ECED" w14:textId="770B50EB" w:rsidR="6E736FA3" w:rsidRDefault="6E736FA3" w:rsidP="00EE0755">
      <w:pPr>
        <w:spacing w:before="0" w:after="0"/>
        <w:jc w:val="both"/>
      </w:pPr>
      <w:r w:rsidRPr="6E736FA3">
        <w:rPr>
          <w:rFonts w:ascii="Times New Roman" w:eastAsia="Times New Roman" w:hAnsi="Times New Roman" w:cs="Times New Roman"/>
          <w:sz w:val="24"/>
          <w:szCs w:val="24"/>
        </w:rPr>
        <w:t xml:space="preserve">Αξίζει να σημειωθεί ότι η αποτελεσματικότητα των πλαισίων αξιολόγησης UX επηρεάζεται σημαντικά από την ικανότητά τους να προσαρμόζονται στις ραγδαίες τεχνολογικές εξελίξεις. Σύμφωνα με πρόσφατη έρευνα των Johnson &amp; </w:t>
      </w:r>
      <w:proofErr w:type="spellStart"/>
      <w:r w:rsidRPr="6E736FA3">
        <w:rPr>
          <w:rFonts w:ascii="Times New Roman" w:eastAsia="Times New Roman" w:hAnsi="Times New Roman" w:cs="Times New Roman"/>
          <w:sz w:val="24"/>
          <w:szCs w:val="24"/>
        </w:rPr>
        <w:t>Martinez</w:t>
      </w:r>
      <w:proofErr w:type="spellEnd"/>
      <w:r w:rsidRPr="6E736FA3">
        <w:rPr>
          <w:rFonts w:ascii="Times New Roman" w:eastAsia="Times New Roman" w:hAnsi="Times New Roman" w:cs="Times New Roman"/>
          <w:sz w:val="24"/>
          <w:szCs w:val="24"/>
        </w:rPr>
        <w:t xml:space="preserve"> (2024), η ενσωμάτωση τεχνικών επεξεργασίας φυσικής γλώσσας (NLP) στην ανάλυση της ανατροφοδότησης χρηστών μπορεί να βελτιώσει την ακρίβεια της αξιολόγησης συναισθημάτων κατά 35% σε σύγκριση με παραδοσιακές μεθόδους ανάλυσης περιεχομένου [15].</w:t>
      </w:r>
    </w:p>
    <w:p w14:paraId="3CC39E31" w14:textId="0856B1A8" w:rsidR="00EE0755" w:rsidRPr="00EE0755" w:rsidRDefault="6E736FA3" w:rsidP="00EE0755">
      <w:pPr>
        <w:spacing w:before="240" w:after="240"/>
        <w:jc w:val="both"/>
        <w:rPr>
          <w:rFonts w:ascii="Times New Roman" w:eastAsia="Times New Roman" w:hAnsi="Times New Roman" w:cs="Times New Roman"/>
          <w:sz w:val="24"/>
          <w:szCs w:val="24"/>
        </w:rPr>
        <w:sectPr w:rsidR="00EE0755" w:rsidRPr="00EE0755" w:rsidSect="00EE0755">
          <w:type w:val="continuous"/>
          <w:pgSz w:w="11906" w:h="16838"/>
          <w:pgMar w:top="1440" w:right="1080" w:bottom="1440" w:left="1080" w:header="708" w:footer="708" w:gutter="0"/>
          <w:cols w:num="2" w:space="708"/>
          <w:titlePg/>
          <w:docGrid w:linePitch="360"/>
        </w:sectPr>
      </w:pPr>
      <w:r w:rsidRPr="6E736FA3">
        <w:rPr>
          <w:rFonts w:ascii="Times New Roman" w:eastAsia="Times New Roman" w:hAnsi="Times New Roman" w:cs="Times New Roman"/>
          <w:sz w:val="24"/>
          <w:szCs w:val="24"/>
        </w:rPr>
        <w:t xml:space="preserve">Καθώς το πεδίο συνεχίζει να εξελίσσεται, η ανάγκη για πιο εξελιγμένα και προσαρμοστικά πλαίσια αξιολόγησης UX θα παραμείνει επίκαιρη. Η μελλοντική επιτυχία θα εξαρτηθεί από την </w:t>
      </w:r>
      <w:proofErr w:type="spellStart"/>
      <w:r w:rsidRPr="6E736FA3">
        <w:rPr>
          <w:rFonts w:ascii="Times New Roman" w:eastAsia="Times New Roman" w:hAnsi="Times New Roman" w:cs="Times New Roman"/>
          <w:sz w:val="24"/>
          <w:szCs w:val="24"/>
        </w:rPr>
        <w:t>ικανότητατων</w:t>
      </w:r>
      <w:proofErr w:type="spellEnd"/>
      <w:r w:rsidRPr="6E736FA3">
        <w:rPr>
          <w:rFonts w:ascii="Times New Roman" w:eastAsia="Times New Roman" w:hAnsi="Times New Roman" w:cs="Times New Roman"/>
          <w:sz w:val="24"/>
          <w:szCs w:val="24"/>
        </w:rPr>
        <w:t xml:space="preserve"> ερευνητών και επαγγελματιών να αντιμετωπίσουν τις υπάρχουσες προκλήσεις, να αξιοποιήσουν τις νέες τεχνολογίες και να διασφαλίσουν ότι η αξιολόγηση UX παραμένει ανθρωποκεντρική και προσανατολισμένη στις πραγματικές ανάγκες των χρηστών.</w:t>
      </w:r>
    </w:p>
    <w:p w14:paraId="79749234" w14:textId="0FC7B5C1" w:rsidR="6E736FA3" w:rsidRPr="00EE0755" w:rsidRDefault="6E736FA3" w:rsidP="6E736FA3">
      <w:pPr>
        <w:jc w:val="both"/>
        <w:rPr>
          <w:rFonts w:ascii="Times New Roman" w:hAnsi="Times New Roman" w:cs="Times New Roman"/>
          <w:b/>
          <w:bCs/>
          <w:sz w:val="24"/>
          <w:szCs w:val="24"/>
        </w:rPr>
      </w:pPr>
    </w:p>
    <w:p w14:paraId="6BE2F820" w14:textId="2D7DD0A0" w:rsidR="1D29EC7A" w:rsidRDefault="1D29EC7A" w:rsidP="0071498F">
      <w:pPr>
        <w:jc w:val="both"/>
        <w:rPr>
          <w:rFonts w:ascii="Times New Roman" w:hAnsi="Times New Roman" w:cs="Times New Roman"/>
          <w:b/>
          <w:bCs/>
          <w:sz w:val="24"/>
          <w:szCs w:val="24"/>
        </w:rPr>
      </w:pPr>
    </w:p>
    <w:p w14:paraId="358BC330" w14:textId="77777777" w:rsidR="00EE0755" w:rsidRPr="00EE0755" w:rsidRDefault="00EE0755" w:rsidP="0071498F">
      <w:pPr>
        <w:jc w:val="both"/>
        <w:rPr>
          <w:rFonts w:ascii="Times New Roman" w:hAnsi="Times New Roman" w:cs="Times New Roman"/>
          <w:b/>
          <w:bCs/>
          <w:sz w:val="24"/>
          <w:szCs w:val="24"/>
        </w:rPr>
      </w:pPr>
    </w:p>
    <w:p w14:paraId="040493C3" w14:textId="398E43A6" w:rsidR="1D29EC7A" w:rsidRPr="00EE0755" w:rsidRDefault="1D29EC7A" w:rsidP="0071498F">
      <w:pPr>
        <w:jc w:val="both"/>
        <w:rPr>
          <w:rFonts w:ascii="Times New Roman" w:hAnsi="Times New Roman" w:cs="Times New Roman"/>
          <w:b/>
          <w:bCs/>
          <w:sz w:val="24"/>
          <w:szCs w:val="24"/>
        </w:rPr>
      </w:pPr>
    </w:p>
    <w:p w14:paraId="7825D820" w14:textId="1F5CCA40" w:rsidR="1D29EC7A" w:rsidRPr="00EE0755" w:rsidRDefault="1D29EC7A" w:rsidP="0071498F">
      <w:pPr>
        <w:jc w:val="both"/>
        <w:rPr>
          <w:rFonts w:ascii="Times New Roman" w:hAnsi="Times New Roman" w:cs="Times New Roman"/>
          <w:b/>
          <w:bCs/>
          <w:sz w:val="24"/>
          <w:szCs w:val="24"/>
        </w:rPr>
      </w:pPr>
    </w:p>
    <w:p w14:paraId="683BFA8E" w14:textId="7FBC7E4C" w:rsidR="1D29EC7A" w:rsidRPr="00EE0755" w:rsidRDefault="1D29EC7A" w:rsidP="0071498F">
      <w:pPr>
        <w:jc w:val="both"/>
        <w:rPr>
          <w:rFonts w:ascii="Times New Roman" w:hAnsi="Times New Roman" w:cs="Times New Roman"/>
          <w:b/>
          <w:bCs/>
          <w:sz w:val="24"/>
          <w:szCs w:val="24"/>
        </w:rPr>
      </w:pPr>
    </w:p>
    <w:p w14:paraId="3CCA7967" w14:textId="03E35D1A" w:rsidR="1D29EC7A" w:rsidRPr="00EE0755" w:rsidRDefault="1D29EC7A" w:rsidP="0071498F">
      <w:pPr>
        <w:jc w:val="both"/>
        <w:rPr>
          <w:rFonts w:ascii="Times New Roman" w:hAnsi="Times New Roman" w:cs="Times New Roman"/>
          <w:b/>
          <w:bCs/>
          <w:sz w:val="24"/>
          <w:szCs w:val="24"/>
        </w:rPr>
      </w:pPr>
    </w:p>
    <w:p w14:paraId="50E9101E" w14:textId="2E21AD3A" w:rsidR="00053772" w:rsidRPr="00EE0755" w:rsidRDefault="6E736FA3" w:rsidP="00515CD3">
      <w:pPr>
        <w:pStyle w:val="2"/>
        <w:numPr>
          <w:ilvl w:val="0"/>
          <w:numId w:val="7"/>
        </w:numPr>
        <w:ind w:left="284" w:hanging="284"/>
        <w:jc w:val="both"/>
        <w:rPr>
          <w:rFonts w:ascii="Times New Roman" w:hAnsi="Times New Roman" w:cs="Times New Roman"/>
          <w:b/>
          <w:bCs/>
          <w:color w:val="auto"/>
          <w:sz w:val="24"/>
          <w:szCs w:val="24"/>
        </w:rPr>
      </w:pPr>
      <w:r w:rsidRPr="00EE0755">
        <w:rPr>
          <w:rFonts w:ascii="Times New Roman" w:hAnsi="Times New Roman" w:cs="Times New Roman"/>
          <w:b/>
          <w:bCs/>
          <w:color w:val="auto"/>
          <w:sz w:val="24"/>
          <w:szCs w:val="24"/>
        </w:rPr>
        <w:lastRenderedPageBreak/>
        <w:t xml:space="preserve"> Αναφορές</w:t>
      </w:r>
    </w:p>
    <w:p w14:paraId="24E89C8F" w14:textId="5564CAE3" w:rsidR="002E451E" w:rsidRPr="00DA1DCC" w:rsidRDefault="002E451E" w:rsidP="6E736FA3">
      <w:pPr>
        <w:jc w:val="both"/>
        <w:rPr>
          <w:rFonts w:ascii="Times New Roman" w:hAnsi="Times New Roman" w:cs="Times New Roman"/>
          <w:b/>
          <w:bCs/>
          <w:sz w:val="2"/>
          <w:szCs w:val="2"/>
        </w:rPr>
      </w:pPr>
    </w:p>
    <w:p w14:paraId="2C98AD0C" w14:textId="7EF580DF" w:rsidR="002E451E" w:rsidRDefault="079B73C1" w:rsidP="0071498F">
      <w:pPr>
        <w:pStyle w:val="2"/>
        <w:ind w:left="426" w:hanging="426"/>
        <w:jc w:val="both"/>
        <w:rPr>
          <w:rStyle w:val="-"/>
          <w:rFonts w:ascii="Times New Roman" w:hAnsi="Times New Roman" w:cs="Times New Roman"/>
          <w:i/>
          <w:iCs/>
          <w:sz w:val="24"/>
          <w:szCs w:val="24"/>
          <w:u w:val="none"/>
          <w:lang w:val="en-US"/>
        </w:rPr>
      </w:pPr>
      <w:bookmarkStart w:id="2" w:name="_[1]__Stavroula"/>
      <w:bookmarkEnd w:id="2"/>
      <w:r w:rsidRPr="00E6089D">
        <w:rPr>
          <w:rStyle w:val="a7"/>
          <w:rFonts w:asciiTheme="minorHAnsi" w:hAnsiTheme="minorHAnsi" w:cstheme="minorBidi"/>
          <w:color w:val="auto"/>
          <w:sz w:val="24"/>
          <w:szCs w:val="24"/>
          <w:lang w:val="en-US"/>
        </w:rPr>
        <w:t>[1]</w:t>
      </w:r>
      <w:r w:rsidRPr="0051535F">
        <w:rPr>
          <w:rFonts w:ascii="Times New Roman" w:hAnsi="Times New Roman" w:cs="Times New Roman"/>
          <w:b/>
          <w:bCs/>
          <w:color w:val="auto"/>
          <w:sz w:val="24"/>
          <w:szCs w:val="24"/>
          <w:lang w:val="en-US"/>
        </w:rPr>
        <w:t xml:space="preserve"> </w:t>
      </w:r>
      <w:r w:rsidR="004D422B" w:rsidRPr="0051535F">
        <w:rPr>
          <w:rFonts w:ascii="Times New Roman" w:hAnsi="Times New Roman" w:cs="Times New Roman"/>
          <w:sz w:val="24"/>
          <w:szCs w:val="24"/>
          <w:lang w:val="en-US"/>
        </w:rPr>
        <w:tab/>
      </w:r>
      <w:hyperlink r:id="rId25">
        <w:r w:rsidRPr="0051535F">
          <w:rPr>
            <w:rStyle w:val="-"/>
            <w:rFonts w:ascii="Times New Roman" w:hAnsi="Times New Roman" w:cs="Times New Roman"/>
            <w:sz w:val="24"/>
            <w:szCs w:val="24"/>
            <w:u w:val="none"/>
            <w:lang w:val="en-US"/>
          </w:rPr>
          <w:t xml:space="preserve">Stavroula </w:t>
        </w:r>
        <w:proofErr w:type="spellStart"/>
        <w:r w:rsidRPr="0051535F">
          <w:rPr>
            <w:rStyle w:val="-"/>
            <w:rFonts w:ascii="Times New Roman" w:hAnsi="Times New Roman" w:cs="Times New Roman"/>
            <w:sz w:val="24"/>
            <w:szCs w:val="24"/>
            <w:u w:val="none"/>
            <w:lang w:val="en-US"/>
          </w:rPr>
          <w:t>Ntoa</w:t>
        </w:r>
        <w:proofErr w:type="spellEnd"/>
        <w:r w:rsidRPr="0051535F">
          <w:rPr>
            <w:rStyle w:val="-"/>
            <w:rFonts w:ascii="Times New Roman" w:hAnsi="Times New Roman" w:cs="Times New Roman"/>
            <w:sz w:val="24"/>
            <w:szCs w:val="24"/>
            <w:u w:val="none"/>
            <w:lang w:val="en-US"/>
          </w:rPr>
          <w:t xml:space="preserve">, George Margetis, Margherita Antona, Constantine Stephanidis. </w:t>
        </w:r>
        <w:r w:rsidR="00566882" w:rsidRPr="0051535F">
          <w:rPr>
            <w:rStyle w:val="-"/>
            <w:rFonts w:ascii="Times New Roman" w:hAnsi="Times New Roman" w:cs="Times New Roman"/>
            <w:sz w:val="24"/>
            <w:szCs w:val="24"/>
            <w:u w:val="none"/>
            <w:lang w:val="en-US"/>
          </w:rPr>
          <w:t>“</w:t>
        </w:r>
        <w:r w:rsidRPr="0051535F">
          <w:rPr>
            <w:rStyle w:val="-"/>
            <w:rFonts w:ascii="Times New Roman" w:hAnsi="Times New Roman" w:cs="Times New Roman"/>
            <w:sz w:val="24"/>
            <w:szCs w:val="24"/>
            <w:u w:val="none"/>
            <w:lang w:val="en-US"/>
          </w:rPr>
          <w:t>User Experience Evaluation in Intelligent Environments: A Comprehensive Framework.</w:t>
        </w:r>
      </w:hyperlink>
      <w:r w:rsidR="00566882" w:rsidRPr="0051535F">
        <w:rPr>
          <w:rStyle w:val="-"/>
          <w:rFonts w:ascii="Times New Roman" w:hAnsi="Times New Roman" w:cs="Times New Roman"/>
          <w:sz w:val="24"/>
          <w:szCs w:val="24"/>
          <w:u w:val="none"/>
          <w:lang w:val="en-US"/>
        </w:rPr>
        <w:t>”</w:t>
      </w:r>
      <w:r w:rsidR="00A710E1" w:rsidRPr="0051535F">
        <w:rPr>
          <w:rStyle w:val="-"/>
          <w:rFonts w:ascii="Times New Roman" w:hAnsi="Times New Roman" w:cs="Times New Roman"/>
          <w:sz w:val="24"/>
          <w:szCs w:val="24"/>
          <w:u w:val="none"/>
          <w:lang w:val="en-US"/>
        </w:rPr>
        <w:t xml:space="preserve"> </w:t>
      </w:r>
      <w:r w:rsidR="00A710E1" w:rsidRPr="00B01B4D">
        <w:rPr>
          <w:rStyle w:val="-"/>
          <w:rFonts w:ascii="Times New Roman" w:hAnsi="Times New Roman" w:cs="Times New Roman"/>
          <w:sz w:val="24"/>
          <w:szCs w:val="24"/>
          <w:u w:val="none"/>
          <w:lang w:val="en-US"/>
        </w:rPr>
        <w:t>Technologies</w:t>
      </w:r>
      <w:r w:rsidR="00A710E1" w:rsidRPr="00B01B4D">
        <w:rPr>
          <w:rStyle w:val="-"/>
          <w:rFonts w:ascii="Times New Roman" w:hAnsi="Times New Roman" w:cs="Times New Roman"/>
          <w:i/>
          <w:iCs/>
          <w:sz w:val="24"/>
          <w:szCs w:val="24"/>
          <w:u w:val="none"/>
          <w:lang w:val="en-US"/>
        </w:rPr>
        <w:t xml:space="preserve">, vol. 9, </w:t>
      </w:r>
      <w:r w:rsidR="00A710E1" w:rsidRPr="0051535F">
        <w:rPr>
          <w:rStyle w:val="-"/>
          <w:rFonts w:ascii="Times New Roman" w:hAnsi="Times New Roman" w:cs="Times New Roman"/>
          <w:i/>
          <w:iCs/>
          <w:sz w:val="24"/>
          <w:szCs w:val="24"/>
          <w:u w:val="none"/>
          <w:lang w:val="en-US"/>
        </w:rPr>
        <w:t>no. 2, 2021, pp. 1–36. MDPI</w:t>
      </w:r>
      <w:r w:rsidR="002E0D82" w:rsidRPr="00B01B4D">
        <w:rPr>
          <w:rStyle w:val="-"/>
          <w:rFonts w:ascii="Times New Roman" w:hAnsi="Times New Roman" w:cs="Times New Roman"/>
          <w:i/>
          <w:iCs/>
          <w:sz w:val="24"/>
          <w:szCs w:val="24"/>
          <w:u w:val="none"/>
          <w:lang w:val="en-US"/>
        </w:rPr>
        <w:t>.</w:t>
      </w:r>
    </w:p>
    <w:p w14:paraId="2C1AE5BC" w14:textId="77777777" w:rsidR="0051535F" w:rsidRPr="00FC1A9D" w:rsidRDefault="0051535F" w:rsidP="0071498F">
      <w:pPr>
        <w:jc w:val="both"/>
        <w:rPr>
          <w:sz w:val="2"/>
          <w:szCs w:val="2"/>
          <w:lang w:val="en-US"/>
        </w:rPr>
      </w:pPr>
      <w:bookmarkStart w:id="3" w:name="_[2]__Matić,"/>
      <w:bookmarkEnd w:id="3"/>
    </w:p>
    <w:p w14:paraId="0C25BF8D" w14:textId="1F3FFB17" w:rsidR="0022621C" w:rsidRPr="0051535F" w:rsidRDefault="002E451E" w:rsidP="0071498F">
      <w:pPr>
        <w:pStyle w:val="2"/>
        <w:ind w:left="426" w:hanging="426"/>
        <w:jc w:val="both"/>
        <w:rPr>
          <w:rStyle w:val="-"/>
          <w:rFonts w:ascii="Times New Roman" w:hAnsi="Times New Roman" w:cs="Times New Roman"/>
          <w:sz w:val="24"/>
          <w:szCs w:val="24"/>
          <w:u w:val="none"/>
          <w:lang w:val="en-US"/>
        </w:rPr>
      </w:pPr>
      <w:r w:rsidRPr="00E6089D">
        <w:rPr>
          <w:rStyle w:val="a7"/>
          <w:rFonts w:asciiTheme="minorHAnsi" w:hAnsiTheme="minorHAnsi" w:cstheme="minorBidi"/>
          <w:color w:val="auto"/>
          <w:sz w:val="24"/>
          <w:szCs w:val="24"/>
          <w:lang w:val="en-US"/>
        </w:rPr>
        <w:t>[</w:t>
      </w:r>
      <w:r w:rsidR="004D422B" w:rsidRPr="00E6089D">
        <w:rPr>
          <w:rStyle w:val="a7"/>
          <w:rFonts w:asciiTheme="minorHAnsi" w:hAnsiTheme="minorHAnsi" w:cstheme="minorBidi"/>
          <w:color w:val="auto"/>
          <w:sz w:val="24"/>
          <w:szCs w:val="24"/>
          <w:lang w:val="en-US"/>
        </w:rPr>
        <w:t>2]</w:t>
      </w:r>
      <w:r w:rsidR="00CC0EA6" w:rsidRPr="0051535F">
        <w:rPr>
          <w:rFonts w:ascii="Times New Roman" w:hAnsi="Times New Roman" w:cs="Times New Roman"/>
          <w:b/>
          <w:bCs/>
          <w:color w:val="auto"/>
          <w:sz w:val="24"/>
          <w:szCs w:val="24"/>
          <w:lang w:val="en-US"/>
        </w:rPr>
        <w:t xml:space="preserve"> </w:t>
      </w:r>
      <w:r w:rsidR="0022621C" w:rsidRPr="0051535F">
        <w:rPr>
          <w:rFonts w:ascii="Times New Roman" w:hAnsi="Times New Roman" w:cs="Times New Roman"/>
          <w:b/>
          <w:bCs/>
          <w:sz w:val="24"/>
          <w:szCs w:val="24"/>
          <w:lang w:val="en-US"/>
        </w:rPr>
        <w:tab/>
      </w:r>
      <w:hyperlink r:id="rId26" w:history="1">
        <w:r w:rsidR="0022621C" w:rsidRPr="0051535F">
          <w:rPr>
            <w:rStyle w:val="-"/>
            <w:rFonts w:ascii="Times New Roman" w:hAnsi="Times New Roman" w:cs="Times New Roman"/>
            <w:sz w:val="24"/>
            <w:szCs w:val="24"/>
            <w:u w:val="none"/>
            <w:lang w:val="en-US"/>
          </w:rPr>
          <w:t xml:space="preserve">Matić, Filip. “Best UI/UX Practices in the World of Modern IT Business Applications.” </w:t>
        </w:r>
        <w:r w:rsidR="0022621C" w:rsidRPr="0051535F">
          <w:rPr>
            <w:rStyle w:val="-"/>
            <w:rFonts w:ascii="Times New Roman" w:hAnsi="Times New Roman" w:cs="Times New Roman"/>
            <w:i/>
            <w:iCs/>
            <w:sz w:val="24"/>
            <w:szCs w:val="24"/>
            <w:u w:val="none"/>
            <w:lang w:val="en-US"/>
          </w:rPr>
          <w:t>Journal of Information Technology and Business</w:t>
        </w:r>
        <w:r w:rsidR="0022621C" w:rsidRPr="0051535F">
          <w:rPr>
            <w:rStyle w:val="-"/>
            <w:rFonts w:ascii="Times New Roman" w:hAnsi="Times New Roman" w:cs="Times New Roman"/>
            <w:sz w:val="24"/>
            <w:szCs w:val="24"/>
            <w:u w:val="none"/>
            <w:lang w:val="en-US"/>
          </w:rPr>
          <w:t>, 2021, pp. 1–20.</w:t>
        </w:r>
      </w:hyperlink>
    </w:p>
    <w:p w14:paraId="58E39D54" w14:textId="77777777" w:rsidR="00CE2140" w:rsidRPr="00FC1A9D" w:rsidRDefault="00CE2140" w:rsidP="00FC1A9D">
      <w:pPr>
        <w:jc w:val="both"/>
        <w:rPr>
          <w:rFonts w:ascii="Times New Roman" w:hAnsi="Times New Roman" w:cs="Times New Roman"/>
          <w:b/>
          <w:bCs/>
          <w:sz w:val="2"/>
          <w:szCs w:val="2"/>
          <w:lang w:val="en-US"/>
        </w:rPr>
      </w:pPr>
    </w:p>
    <w:p w14:paraId="1875E8E7" w14:textId="50318AEA" w:rsidR="00CC0652" w:rsidRPr="00D51867" w:rsidRDefault="00CC0652" w:rsidP="0071498F">
      <w:pPr>
        <w:pStyle w:val="2"/>
        <w:jc w:val="both"/>
        <w:rPr>
          <w:rStyle w:val="-"/>
          <w:rFonts w:ascii="Times New Roman" w:hAnsi="Times New Roman" w:cs="Times New Roman"/>
          <w:sz w:val="24"/>
          <w:szCs w:val="24"/>
          <w:u w:val="none"/>
          <w:lang w:val="en-US"/>
        </w:rPr>
      </w:pPr>
      <w:r w:rsidRPr="00E6089D">
        <w:rPr>
          <w:rStyle w:val="a7"/>
          <w:rFonts w:asciiTheme="minorHAnsi" w:hAnsiTheme="minorHAnsi" w:cstheme="minorBidi"/>
          <w:color w:val="auto"/>
          <w:sz w:val="24"/>
          <w:szCs w:val="24"/>
          <w:lang w:val="en-US"/>
        </w:rPr>
        <w:t>[3]</w:t>
      </w:r>
      <w:r>
        <w:rPr>
          <w:rStyle w:val="a7"/>
          <w:rFonts w:ascii="Times New Roman" w:hAnsi="Times New Roman" w:cs="Times New Roman"/>
          <w:color w:val="auto"/>
          <w:sz w:val="24"/>
          <w:szCs w:val="24"/>
          <w:lang w:val="en-US"/>
        </w:rPr>
        <w:t xml:space="preserve">  </w:t>
      </w:r>
      <w:r w:rsidR="00D51867" w:rsidRPr="00D51867">
        <w:rPr>
          <w:rStyle w:val="a7"/>
          <w:rFonts w:ascii="Times New Roman" w:hAnsi="Times New Roman" w:cs="Times New Roman"/>
          <w:b w:val="0"/>
          <w:bCs w:val="0"/>
          <w:color w:val="auto"/>
          <w:sz w:val="24"/>
          <w:szCs w:val="24"/>
          <w:lang w:val="en-US"/>
        </w:rPr>
        <w:fldChar w:fldCharType="begin"/>
      </w:r>
      <w:r w:rsidR="00D51867" w:rsidRPr="00D51867">
        <w:rPr>
          <w:rStyle w:val="a7"/>
          <w:rFonts w:ascii="Times New Roman" w:hAnsi="Times New Roman" w:cs="Times New Roman"/>
          <w:b w:val="0"/>
          <w:bCs w:val="0"/>
          <w:color w:val="auto"/>
          <w:sz w:val="24"/>
          <w:szCs w:val="24"/>
          <w:lang w:val="en-US"/>
        </w:rPr>
        <w:instrText>HYPERLINK "https://www.cell.com/heliyon/fulltext/S2405-8440(20)30762-3"</w:instrText>
      </w:r>
      <w:r w:rsidR="00D51867" w:rsidRPr="00D51867">
        <w:rPr>
          <w:rStyle w:val="a7"/>
          <w:rFonts w:ascii="Times New Roman" w:hAnsi="Times New Roman" w:cs="Times New Roman"/>
          <w:b w:val="0"/>
          <w:bCs w:val="0"/>
          <w:color w:val="auto"/>
          <w:sz w:val="24"/>
          <w:szCs w:val="24"/>
          <w:lang w:val="en-US"/>
        </w:rPr>
      </w:r>
      <w:r w:rsidR="00D51867" w:rsidRPr="00D51867">
        <w:rPr>
          <w:rStyle w:val="a7"/>
          <w:rFonts w:ascii="Times New Roman" w:hAnsi="Times New Roman" w:cs="Times New Roman"/>
          <w:b w:val="0"/>
          <w:bCs w:val="0"/>
          <w:color w:val="auto"/>
          <w:sz w:val="24"/>
          <w:szCs w:val="24"/>
          <w:lang w:val="en-US"/>
        </w:rPr>
        <w:fldChar w:fldCharType="separate"/>
      </w:r>
      <w:r w:rsidRPr="00D51867">
        <w:rPr>
          <w:rStyle w:val="-"/>
          <w:rFonts w:ascii="Times New Roman" w:hAnsi="Times New Roman" w:cs="Times New Roman"/>
          <w:sz w:val="24"/>
          <w:szCs w:val="24"/>
          <w:u w:val="none"/>
          <w:lang w:val="en-US"/>
        </w:rPr>
        <w:t xml:space="preserve">Alomari, </w:t>
      </w:r>
      <w:proofErr w:type="spellStart"/>
      <w:r w:rsidRPr="00D51867">
        <w:rPr>
          <w:rStyle w:val="-"/>
          <w:rFonts w:ascii="Times New Roman" w:hAnsi="Times New Roman" w:cs="Times New Roman"/>
          <w:sz w:val="24"/>
          <w:szCs w:val="24"/>
          <w:u w:val="none"/>
          <w:lang w:val="en-US"/>
        </w:rPr>
        <w:t>Esra’a</w:t>
      </w:r>
      <w:proofErr w:type="spellEnd"/>
      <w:r w:rsidRPr="00D51867">
        <w:rPr>
          <w:rStyle w:val="-"/>
          <w:rFonts w:ascii="Times New Roman" w:hAnsi="Times New Roman" w:cs="Times New Roman"/>
          <w:sz w:val="24"/>
          <w:szCs w:val="24"/>
          <w:u w:val="none"/>
          <w:lang w:val="en-US"/>
        </w:rPr>
        <w:t xml:space="preserve">, Fadi </w:t>
      </w:r>
      <w:proofErr w:type="spellStart"/>
      <w:r w:rsidRPr="00D51867">
        <w:rPr>
          <w:rStyle w:val="-"/>
          <w:rFonts w:ascii="Times New Roman" w:hAnsi="Times New Roman" w:cs="Times New Roman"/>
          <w:sz w:val="24"/>
          <w:szCs w:val="24"/>
          <w:u w:val="none"/>
          <w:lang w:val="en-US"/>
        </w:rPr>
        <w:t>Alkhabbas</w:t>
      </w:r>
      <w:proofErr w:type="spellEnd"/>
      <w:r w:rsidRPr="00D51867">
        <w:rPr>
          <w:rStyle w:val="-"/>
          <w:rFonts w:ascii="Times New Roman" w:hAnsi="Times New Roman" w:cs="Times New Roman"/>
          <w:sz w:val="24"/>
          <w:szCs w:val="24"/>
          <w:u w:val="none"/>
          <w:lang w:val="en-US"/>
        </w:rPr>
        <w:t xml:space="preserve">, Alvaro A. Arenas, Jose A. Ruiz-Alvarez, and Salma </w:t>
      </w:r>
    </w:p>
    <w:p w14:paraId="04C9F2E9" w14:textId="75B7B2D1" w:rsidR="004D422B" w:rsidRPr="00D51867" w:rsidRDefault="00CC0652" w:rsidP="0071498F">
      <w:pPr>
        <w:pStyle w:val="2"/>
        <w:ind w:left="426"/>
        <w:jc w:val="both"/>
        <w:rPr>
          <w:rStyle w:val="a7"/>
          <w:rFonts w:ascii="Times New Roman" w:hAnsi="Times New Roman" w:cs="Times New Roman"/>
          <w:b w:val="0"/>
          <w:bCs w:val="0"/>
          <w:color w:val="auto"/>
          <w:sz w:val="24"/>
          <w:szCs w:val="24"/>
          <w:lang w:val="en-US"/>
        </w:rPr>
      </w:pPr>
      <w:proofErr w:type="spellStart"/>
      <w:r w:rsidRPr="00D51867">
        <w:rPr>
          <w:rStyle w:val="-"/>
          <w:rFonts w:ascii="Times New Roman" w:hAnsi="Times New Roman" w:cs="Times New Roman"/>
          <w:sz w:val="24"/>
          <w:szCs w:val="24"/>
          <w:u w:val="none"/>
          <w:lang w:val="en-US"/>
        </w:rPr>
        <w:t>Alsharaireh</w:t>
      </w:r>
      <w:proofErr w:type="spellEnd"/>
      <w:r w:rsidRPr="00D51867">
        <w:rPr>
          <w:rStyle w:val="-"/>
          <w:rFonts w:ascii="Times New Roman" w:hAnsi="Times New Roman" w:cs="Times New Roman"/>
          <w:sz w:val="24"/>
          <w:szCs w:val="24"/>
          <w:u w:val="none"/>
          <w:lang w:val="en-US"/>
        </w:rPr>
        <w:t xml:space="preserve">. “A User Interface (UI) and User Experience (UX) Evaluation Framework for Cyberlearning Environments in Computer Science and Software Engineering Education.” </w:t>
      </w:r>
      <w:proofErr w:type="spellStart"/>
      <w:r w:rsidRPr="00D51867">
        <w:rPr>
          <w:rStyle w:val="-"/>
          <w:rFonts w:ascii="Times New Roman" w:hAnsi="Times New Roman" w:cs="Times New Roman"/>
          <w:sz w:val="24"/>
          <w:szCs w:val="24"/>
          <w:u w:val="none"/>
          <w:lang w:val="en-US"/>
        </w:rPr>
        <w:t>Heliyon</w:t>
      </w:r>
      <w:proofErr w:type="spellEnd"/>
      <w:r w:rsidRPr="00D51867">
        <w:rPr>
          <w:rStyle w:val="-"/>
          <w:rFonts w:ascii="Times New Roman" w:hAnsi="Times New Roman" w:cs="Times New Roman"/>
          <w:sz w:val="24"/>
          <w:szCs w:val="24"/>
          <w:u w:val="none"/>
          <w:lang w:val="en-US"/>
        </w:rPr>
        <w:t xml:space="preserve">, vol. 6, no. 12, 2020, pp. 1–14. </w:t>
      </w:r>
      <w:proofErr w:type="gramStart"/>
      <w:r w:rsidRPr="00D51867">
        <w:rPr>
          <w:rStyle w:val="-"/>
          <w:rFonts w:ascii="Times New Roman" w:hAnsi="Times New Roman" w:cs="Times New Roman"/>
          <w:sz w:val="24"/>
          <w:szCs w:val="24"/>
          <w:u w:val="none"/>
          <w:lang w:val="en-US"/>
        </w:rPr>
        <w:t>doi:10.1016/j.heliyon</w:t>
      </w:r>
      <w:proofErr w:type="gramEnd"/>
      <w:r w:rsidRPr="00D51867">
        <w:rPr>
          <w:rStyle w:val="-"/>
          <w:rFonts w:ascii="Times New Roman" w:hAnsi="Times New Roman" w:cs="Times New Roman"/>
          <w:sz w:val="24"/>
          <w:szCs w:val="24"/>
          <w:u w:val="none"/>
          <w:lang w:val="en-US"/>
        </w:rPr>
        <w:t>.2020.e05762.</w:t>
      </w:r>
      <w:r w:rsidR="00D51867" w:rsidRPr="00D51867">
        <w:rPr>
          <w:rStyle w:val="a7"/>
          <w:rFonts w:ascii="Times New Roman" w:hAnsi="Times New Roman" w:cs="Times New Roman"/>
          <w:b w:val="0"/>
          <w:bCs w:val="0"/>
          <w:color w:val="auto"/>
          <w:sz w:val="24"/>
          <w:szCs w:val="24"/>
          <w:lang w:val="en-US"/>
        </w:rPr>
        <w:fldChar w:fldCharType="end"/>
      </w:r>
    </w:p>
    <w:p w14:paraId="0F10E145" w14:textId="6168DEA9" w:rsidR="00053772" w:rsidRPr="00FC1A9D" w:rsidRDefault="00053772" w:rsidP="0071498F">
      <w:pPr>
        <w:jc w:val="both"/>
        <w:rPr>
          <w:rFonts w:ascii="Times New Roman" w:hAnsi="Times New Roman" w:cs="Times New Roman"/>
          <w:sz w:val="2"/>
          <w:szCs w:val="2"/>
          <w:lang w:val="en-US"/>
        </w:rPr>
      </w:pPr>
    </w:p>
    <w:p w14:paraId="6E68763C" w14:textId="6C33C9A1" w:rsidR="000856BC" w:rsidRPr="000856BC" w:rsidRDefault="00D51867" w:rsidP="0071498F">
      <w:pPr>
        <w:pStyle w:val="2"/>
        <w:jc w:val="both"/>
        <w:rPr>
          <w:rStyle w:val="-"/>
          <w:rFonts w:ascii="Times New Roman" w:hAnsi="Times New Roman" w:cs="Times New Roman"/>
          <w:color w:val="0070C0"/>
          <w:sz w:val="24"/>
          <w:szCs w:val="24"/>
          <w:u w:val="none"/>
          <w:lang w:val="en-US"/>
        </w:rPr>
      </w:pPr>
      <w:r w:rsidRPr="00E6089D">
        <w:rPr>
          <w:rStyle w:val="a7"/>
          <w:rFonts w:asciiTheme="minorHAnsi" w:hAnsiTheme="minorHAnsi" w:cstheme="minorBidi"/>
          <w:color w:val="auto"/>
          <w:sz w:val="24"/>
          <w:szCs w:val="24"/>
          <w:lang w:val="en-US"/>
        </w:rPr>
        <w:t>[4]</w:t>
      </w:r>
      <w:r w:rsidR="000856BC" w:rsidRPr="5763C548">
        <w:rPr>
          <w:rStyle w:val="a7"/>
          <w:rFonts w:ascii="Times New Roman" w:hAnsi="Times New Roman" w:cs="Times New Roman"/>
          <w:color w:val="auto"/>
          <w:sz w:val="24"/>
          <w:szCs w:val="24"/>
          <w:lang w:val="en-US"/>
        </w:rPr>
        <w:fldChar w:fldCharType="begin"/>
      </w:r>
      <w:r w:rsidR="000856BC" w:rsidRPr="000856BC">
        <w:rPr>
          <w:rStyle w:val="a7"/>
          <w:rFonts w:ascii="Times New Roman" w:hAnsi="Times New Roman" w:cs="Times New Roman"/>
          <w:color w:val="auto"/>
          <w:sz w:val="24"/>
          <w:szCs w:val="24"/>
          <w:lang w:val="en-US"/>
        </w:rPr>
        <w:instrText>HYPERLINK "https://www.cambridge.org/core/services/aop-cambridge-core/content/view/BDA17A8DA7C4B70DF0B339B29A7C33FC/S2732527X21004247a.pdf/from-the-definition-of-user-experience-to-a-framework-to-classify-its-applications-in-design.pdf"</w:instrText>
      </w:r>
      <w:r w:rsidR="000856BC" w:rsidRPr="5763C548">
        <w:rPr>
          <w:rStyle w:val="a7"/>
          <w:rFonts w:ascii="Times New Roman" w:hAnsi="Times New Roman" w:cs="Times New Roman"/>
          <w:color w:val="auto"/>
          <w:sz w:val="24"/>
          <w:szCs w:val="24"/>
          <w:lang w:val="en-US"/>
        </w:rPr>
      </w:r>
      <w:r w:rsidR="000856BC" w:rsidRPr="5763C548">
        <w:rPr>
          <w:rStyle w:val="a7"/>
          <w:rFonts w:ascii="Times New Roman" w:hAnsi="Times New Roman" w:cs="Times New Roman"/>
          <w:color w:val="auto"/>
          <w:sz w:val="24"/>
          <w:szCs w:val="24"/>
          <w:lang w:val="en-US"/>
        </w:rPr>
        <w:fldChar w:fldCharType="separate"/>
      </w:r>
      <w:r w:rsidRPr="000856BC">
        <w:rPr>
          <w:rStyle w:val="-"/>
          <w:rFonts w:ascii="Times New Roman" w:hAnsi="Times New Roman" w:cs="Times New Roman"/>
          <w:sz w:val="24"/>
          <w:szCs w:val="24"/>
          <w:u w:val="none"/>
          <w:lang w:val="en-US"/>
        </w:rPr>
        <w:t xml:space="preserve">  </w:t>
      </w:r>
      <w:r w:rsidR="000856BC">
        <w:rPr>
          <w:rStyle w:val="-"/>
          <w:rFonts w:ascii="Times New Roman" w:hAnsi="Times New Roman" w:cs="Times New Roman"/>
          <w:sz w:val="24"/>
          <w:szCs w:val="24"/>
          <w:u w:val="none"/>
          <w:lang w:val="en-US"/>
        </w:rPr>
        <w:t xml:space="preserve"> </w:t>
      </w:r>
      <w:r w:rsidR="008E6DF9" w:rsidRPr="000856BC">
        <w:rPr>
          <w:rStyle w:val="-"/>
          <w:rFonts w:ascii="Times New Roman" w:hAnsi="Times New Roman" w:cs="Times New Roman"/>
          <w:sz w:val="24"/>
          <w:szCs w:val="24"/>
          <w:u w:val="none"/>
          <w:lang w:val="en-US"/>
        </w:rPr>
        <w:t xml:space="preserve">Berni, Aurora, </w:t>
      </w:r>
      <w:proofErr w:type="spellStart"/>
      <w:r w:rsidR="000856BC" w:rsidRPr="000856BC">
        <w:rPr>
          <w:rStyle w:val="-"/>
          <w:rFonts w:ascii="Times New Roman" w:hAnsi="Times New Roman" w:cs="Times New Roman"/>
          <w:sz w:val="24"/>
          <w:szCs w:val="24"/>
          <w:u w:val="none"/>
          <w:lang w:val="en-US"/>
        </w:rPr>
        <w:t>Borgianni</w:t>
      </w:r>
      <w:proofErr w:type="spellEnd"/>
      <w:r w:rsidR="000856BC" w:rsidRPr="000856BC">
        <w:rPr>
          <w:rStyle w:val="-"/>
          <w:rFonts w:ascii="Times New Roman" w:hAnsi="Times New Roman" w:cs="Times New Roman"/>
          <w:sz w:val="24"/>
          <w:szCs w:val="24"/>
          <w:u w:val="none"/>
          <w:lang w:val="en-US"/>
        </w:rPr>
        <w:t xml:space="preserve">, Yuri. “From the Definition of User Experience to a Framework to </w:t>
      </w:r>
    </w:p>
    <w:p w14:paraId="5920D3EF" w14:textId="10761CCC" w:rsidR="00CC0652" w:rsidRDefault="5763C548" w:rsidP="0071498F">
      <w:pPr>
        <w:pStyle w:val="2"/>
        <w:ind w:left="426"/>
        <w:jc w:val="both"/>
        <w:rPr>
          <w:rStyle w:val="a7"/>
          <w:rFonts w:ascii="Times New Roman" w:hAnsi="Times New Roman" w:cs="Times New Roman"/>
          <w:color w:val="auto"/>
          <w:sz w:val="24"/>
          <w:szCs w:val="24"/>
          <w:lang w:val="en-US"/>
        </w:rPr>
      </w:pPr>
      <w:r w:rsidRPr="5763C548">
        <w:rPr>
          <w:rStyle w:val="-"/>
          <w:rFonts w:ascii="Times New Roman" w:hAnsi="Times New Roman" w:cs="Times New Roman"/>
          <w:sz w:val="24"/>
          <w:szCs w:val="24"/>
          <w:u w:val="none"/>
          <w:lang w:val="en-US"/>
        </w:rPr>
        <w:t xml:space="preserve">Classify Its Applications in Design.” </w:t>
      </w:r>
      <w:r w:rsidRPr="5763C548">
        <w:rPr>
          <w:rStyle w:val="-"/>
          <w:rFonts w:ascii="Times New Roman" w:hAnsi="Times New Roman" w:cs="Times New Roman"/>
          <w:i/>
          <w:iCs/>
          <w:sz w:val="24"/>
          <w:szCs w:val="24"/>
          <w:u w:val="none"/>
          <w:lang w:val="en-US"/>
        </w:rPr>
        <w:t>Proceedings of the Design Society</w:t>
      </w:r>
      <w:r w:rsidRPr="5763C548">
        <w:rPr>
          <w:rStyle w:val="-"/>
          <w:rFonts w:ascii="Times New Roman" w:hAnsi="Times New Roman" w:cs="Times New Roman"/>
          <w:sz w:val="24"/>
          <w:szCs w:val="24"/>
          <w:u w:val="none"/>
          <w:lang w:val="en-US"/>
        </w:rPr>
        <w:t>, Cambridge University Press. Accessed from Cambridge University Press on 23 April 2024.</w:t>
      </w:r>
      <w:r w:rsidR="000856BC" w:rsidRPr="5763C548">
        <w:rPr>
          <w:rStyle w:val="a7"/>
          <w:rFonts w:ascii="Times New Roman" w:hAnsi="Times New Roman" w:cs="Times New Roman"/>
          <w:color w:val="auto"/>
          <w:sz w:val="24"/>
          <w:szCs w:val="24"/>
          <w:lang w:val="en-US"/>
        </w:rPr>
        <w:fldChar w:fldCharType="end"/>
      </w:r>
    </w:p>
    <w:p w14:paraId="2E6DD8FC" w14:textId="77777777" w:rsidR="00FC1A9D" w:rsidRPr="00FC1A9D" w:rsidRDefault="00FC1A9D" w:rsidP="00FC1A9D">
      <w:pPr>
        <w:rPr>
          <w:sz w:val="2"/>
          <w:szCs w:val="2"/>
          <w:lang w:val="en-US"/>
        </w:rPr>
      </w:pPr>
    </w:p>
    <w:p w14:paraId="089902D1" w14:textId="4AD40B4D" w:rsidR="00053772" w:rsidRDefault="62D67B9C" w:rsidP="00144987">
      <w:pPr>
        <w:jc w:val="both"/>
        <w:rPr>
          <w:rStyle w:val="-"/>
          <w:rFonts w:eastAsiaTheme="majorEastAsia"/>
          <w:sz w:val="24"/>
          <w:szCs w:val="24"/>
          <w:u w:val="none"/>
          <w:lang w:val="en-US"/>
        </w:rPr>
      </w:pPr>
      <w:r w:rsidRPr="00144987">
        <w:rPr>
          <w:rStyle w:val="a7"/>
          <w:rFonts w:eastAsiaTheme="majorEastAsia"/>
          <w:sz w:val="24"/>
          <w:szCs w:val="24"/>
          <w:lang w:val="en-US"/>
        </w:rPr>
        <w:t>[5]</w:t>
      </w:r>
      <w:r w:rsidRPr="62D67B9C">
        <w:rPr>
          <w:rFonts w:ascii="Times New Roman" w:hAnsi="Times New Roman" w:cs="Times New Roman"/>
          <w:lang w:val="en-US"/>
        </w:rPr>
        <w:t xml:space="preserve"> </w:t>
      </w:r>
      <w:hyperlink r:id="rId27">
        <w:r w:rsidR="00144987" w:rsidRPr="00144987">
          <w:rPr>
            <w:rStyle w:val="-"/>
            <w:rFonts w:ascii="Times New Roman" w:eastAsiaTheme="majorEastAsia" w:hAnsi="Times New Roman" w:cs="Times New Roman"/>
            <w:sz w:val="24"/>
            <w:szCs w:val="24"/>
            <w:u w:val="none"/>
            <w:lang w:val="en-US"/>
          </w:rPr>
          <w:t xml:space="preserve">"Evolution of design competence in UX practice." Proceedings of the SIGCHI Conference on </w:t>
        </w:r>
        <w:r w:rsidR="00144987">
          <w:rPr>
            <w:rStyle w:val="-"/>
            <w:rFonts w:ascii="Times New Roman" w:eastAsiaTheme="majorEastAsia" w:hAnsi="Times New Roman" w:cs="Times New Roman"/>
            <w:sz w:val="24"/>
            <w:szCs w:val="24"/>
            <w:u w:val="none"/>
            <w:lang w:val="en-US"/>
          </w:rPr>
          <w:t xml:space="preserve"> </w:t>
        </w:r>
        <w:r w:rsidR="00C350D4">
          <w:rPr>
            <w:rStyle w:val="-"/>
            <w:rFonts w:ascii="Times New Roman" w:eastAsiaTheme="majorEastAsia" w:hAnsi="Times New Roman" w:cs="Times New Roman"/>
            <w:sz w:val="24"/>
            <w:szCs w:val="24"/>
            <w:u w:val="none"/>
            <w:lang w:val="en-US"/>
          </w:rPr>
          <w:br/>
        </w:r>
        <w:r w:rsidR="00144987">
          <w:rPr>
            <w:rStyle w:val="-"/>
            <w:rFonts w:ascii="Times New Roman" w:eastAsiaTheme="majorEastAsia" w:hAnsi="Times New Roman" w:cs="Times New Roman"/>
            <w:sz w:val="24"/>
            <w:szCs w:val="24"/>
            <w:u w:val="none"/>
            <w:lang w:val="en-US"/>
          </w:rPr>
          <w:t xml:space="preserve">        </w:t>
        </w:r>
        <w:r w:rsidR="00144987" w:rsidRPr="00144987">
          <w:rPr>
            <w:rStyle w:val="-"/>
            <w:rFonts w:ascii="Times New Roman" w:eastAsiaTheme="majorEastAsia" w:hAnsi="Times New Roman" w:cs="Times New Roman"/>
            <w:sz w:val="24"/>
            <w:szCs w:val="24"/>
            <w:u w:val="none"/>
            <w:lang w:val="en-US"/>
          </w:rPr>
          <w:t>Human Factors in Computing Systems, 2016, pp. 1–10. doi:10.1145/2858036.2858271.</w:t>
        </w:r>
      </w:hyperlink>
      <w:r w:rsidRPr="00144987">
        <w:rPr>
          <w:rStyle w:val="-"/>
          <w:rFonts w:eastAsiaTheme="majorEastAsia"/>
          <w:sz w:val="24"/>
          <w:szCs w:val="24"/>
          <w:u w:val="none"/>
          <w:lang w:val="en-US"/>
        </w:rPr>
        <w:t xml:space="preserve"> </w:t>
      </w:r>
    </w:p>
    <w:p w14:paraId="319DAA01" w14:textId="10FC7369" w:rsidR="00FC1A9D" w:rsidRPr="00FC1A9D" w:rsidRDefault="00FC1A9D" w:rsidP="00144987">
      <w:pPr>
        <w:jc w:val="both"/>
        <w:rPr>
          <w:rStyle w:val="-"/>
          <w:rFonts w:eastAsiaTheme="majorEastAsia"/>
          <w:sz w:val="2"/>
          <w:szCs w:val="2"/>
          <w:u w:val="none"/>
          <w:lang w:val="en-US"/>
        </w:rPr>
      </w:pPr>
    </w:p>
    <w:p w14:paraId="37D37FD3" w14:textId="6F52F631" w:rsidR="00053772" w:rsidRDefault="3A817519" w:rsidP="00864DBA">
      <w:pPr>
        <w:ind w:left="284" w:hanging="284"/>
        <w:jc w:val="both"/>
        <w:rPr>
          <w:rFonts w:ascii="Times New Roman" w:eastAsia="Times New Roman" w:hAnsi="Times New Roman" w:cs="Times New Roman"/>
          <w:lang w:val="en-US"/>
        </w:rPr>
      </w:pPr>
      <w:r w:rsidRPr="00192AE0">
        <w:rPr>
          <w:rStyle w:val="a7"/>
          <w:rFonts w:eastAsiaTheme="majorEastAsia"/>
          <w:sz w:val="24"/>
          <w:szCs w:val="24"/>
          <w:lang w:val="en-US"/>
        </w:rPr>
        <w:t>[6]</w:t>
      </w:r>
      <w:r w:rsidR="00192AE0">
        <w:rPr>
          <w:rFonts w:ascii="Times New Roman" w:hAnsi="Times New Roman" w:cs="Times New Roman"/>
          <w:lang w:val="en-US"/>
        </w:rPr>
        <w:tab/>
        <w:t xml:space="preserve">  </w:t>
      </w:r>
      <w:hyperlink r:id="rId28">
        <w:r w:rsidR="00F66D86" w:rsidRPr="00864DBA">
          <w:rPr>
            <w:rStyle w:val="-"/>
            <w:rFonts w:ascii="Times New Roman" w:eastAsiaTheme="majorEastAsia" w:hAnsi="Times New Roman" w:cs="Times New Roman"/>
            <w:sz w:val="24"/>
            <w:szCs w:val="24"/>
            <w:u w:val="none"/>
            <w:lang w:val="en-US"/>
          </w:rPr>
          <w:t>Allam, D. "User Experience (UX) Design and Evaluation."</w:t>
        </w:r>
      </w:hyperlink>
      <w:r w:rsidR="00182106" w:rsidRPr="002E451E">
        <w:rPr>
          <w:rFonts w:ascii="Times New Roman" w:eastAsia="Times New Roman" w:hAnsi="Times New Roman" w:cs="Times New Roman"/>
          <w:lang w:val="en-US"/>
        </w:rPr>
        <w:t xml:space="preserve"> </w:t>
      </w:r>
    </w:p>
    <w:p w14:paraId="0C652A39" w14:textId="77777777" w:rsidR="00FC1A9D" w:rsidRPr="00FC1A9D" w:rsidRDefault="00FC1A9D" w:rsidP="00864DBA">
      <w:pPr>
        <w:ind w:left="284" w:hanging="284"/>
        <w:jc w:val="both"/>
        <w:rPr>
          <w:rFonts w:ascii="Times New Roman" w:eastAsia="Times New Roman" w:hAnsi="Times New Roman" w:cs="Times New Roman"/>
          <w:sz w:val="2"/>
          <w:szCs w:val="2"/>
          <w:lang w:val="en-US"/>
        </w:rPr>
      </w:pPr>
    </w:p>
    <w:p w14:paraId="4BB8A72C" w14:textId="1F0B1521" w:rsidR="00053772" w:rsidRDefault="5763C548" w:rsidP="0071498F">
      <w:pPr>
        <w:jc w:val="both"/>
        <w:rPr>
          <w:rStyle w:val="-"/>
          <w:rFonts w:ascii="Times New Roman" w:eastAsiaTheme="majorEastAsia" w:hAnsi="Times New Roman" w:cs="Times New Roman"/>
          <w:sz w:val="24"/>
          <w:szCs w:val="24"/>
          <w:u w:val="none"/>
          <w:lang w:val="en-US"/>
        </w:rPr>
      </w:pPr>
      <w:r w:rsidRPr="00E6089D">
        <w:rPr>
          <w:rStyle w:val="a7"/>
          <w:rFonts w:eastAsiaTheme="majorEastAsia"/>
          <w:sz w:val="24"/>
          <w:szCs w:val="24"/>
          <w:lang w:val="en-US"/>
        </w:rPr>
        <w:t>[7]</w:t>
      </w:r>
      <w:r w:rsidR="00BE16A4">
        <w:rPr>
          <w:rStyle w:val="a7"/>
          <w:rFonts w:eastAsiaTheme="majorEastAsia"/>
          <w:sz w:val="24"/>
          <w:szCs w:val="24"/>
          <w:lang w:val="en-US"/>
        </w:rPr>
        <w:t xml:space="preserve">  </w:t>
      </w:r>
      <w:hyperlink r:id="rId29">
        <w:r w:rsidR="00182106" w:rsidRPr="00E43864">
          <w:rPr>
            <w:rStyle w:val="-"/>
            <w:rFonts w:ascii="Times New Roman" w:eastAsiaTheme="majorEastAsia" w:hAnsi="Times New Roman" w:cs="Times New Roman"/>
            <w:sz w:val="24"/>
            <w:szCs w:val="24"/>
            <w:u w:val="none"/>
            <w:lang w:val="en-US"/>
          </w:rPr>
          <w:t>Jeff Sauro</w:t>
        </w:r>
        <w:r w:rsidR="00182106" w:rsidRPr="00E43864">
          <w:rPr>
            <w:rStyle w:val="-"/>
            <w:rFonts w:ascii="Times New Roman" w:eastAsiaTheme="majorEastAsia" w:hAnsi="Times New Roman" w:cs="Times New Roman"/>
            <w:sz w:val="24"/>
            <w:szCs w:val="24"/>
            <w:u w:val="none"/>
            <w:lang w:val="en-US"/>
          </w:rPr>
          <w:t xml:space="preserve"> “</w:t>
        </w:r>
        <w:r w:rsidR="00944FD0" w:rsidRPr="00E43864">
          <w:rPr>
            <w:rStyle w:val="-"/>
            <w:rFonts w:ascii="Times New Roman" w:eastAsiaTheme="majorEastAsia" w:hAnsi="Times New Roman" w:cs="Times New Roman"/>
            <w:sz w:val="24"/>
            <w:szCs w:val="24"/>
            <w:u w:val="none"/>
            <w:lang w:val="en-US"/>
          </w:rPr>
          <w:t>The Challenges and Opportunities of Measuring the User Experienc</w:t>
        </w:r>
      </w:hyperlink>
      <w:hyperlink r:id="rId30" w:history="1">
        <w:r w:rsidR="00182106" w:rsidRPr="00E43864">
          <w:rPr>
            <w:rStyle w:val="-"/>
            <w:rFonts w:ascii="Times New Roman" w:eastAsiaTheme="majorEastAsia" w:hAnsi="Times New Roman" w:cs="Times New Roman"/>
            <w:sz w:val="24"/>
            <w:szCs w:val="24"/>
            <w:u w:val="none"/>
            <w:lang w:val="en-US"/>
          </w:rPr>
          <w:t>e”</w:t>
        </w:r>
      </w:hyperlink>
    </w:p>
    <w:p w14:paraId="5C4107CB" w14:textId="77777777" w:rsidR="00FC1A9D" w:rsidRPr="00FC1A9D" w:rsidRDefault="00FC1A9D" w:rsidP="0071498F">
      <w:pPr>
        <w:jc w:val="both"/>
        <w:rPr>
          <w:rFonts w:ascii="Times New Roman" w:hAnsi="Times New Roman" w:cs="Times New Roman"/>
          <w:sz w:val="2"/>
          <w:szCs w:val="2"/>
          <w:lang w:val="en-US"/>
        </w:rPr>
      </w:pPr>
    </w:p>
    <w:p w14:paraId="3722BB7A" w14:textId="497E8BCC" w:rsidR="00053772" w:rsidRDefault="5763C548" w:rsidP="00FC1A9D">
      <w:pPr>
        <w:ind w:left="426" w:hanging="426"/>
        <w:jc w:val="both"/>
        <w:rPr>
          <w:rStyle w:val="-"/>
          <w:rFonts w:ascii="Times New Roman" w:eastAsiaTheme="majorEastAsia" w:hAnsi="Times New Roman" w:cs="Times New Roman"/>
          <w:sz w:val="24"/>
          <w:szCs w:val="24"/>
          <w:u w:val="none"/>
          <w:lang w:val="en-US"/>
        </w:rPr>
      </w:pPr>
      <w:r w:rsidRPr="00E6089D">
        <w:rPr>
          <w:rStyle w:val="a7"/>
          <w:rFonts w:eastAsiaTheme="majorEastAsia"/>
          <w:sz w:val="24"/>
          <w:szCs w:val="24"/>
          <w:lang w:val="en-US"/>
        </w:rPr>
        <w:t>[8]</w:t>
      </w:r>
      <w:r w:rsidR="00BE16A4">
        <w:rPr>
          <w:rStyle w:val="a7"/>
          <w:rFonts w:eastAsiaTheme="majorEastAsia"/>
          <w:sz w:val="24"/>
          <w:szCs w:val="24"/>
          <w:lang w:val="en-US"/>
        </w:rPr>
        <w:t xml:space="preserve"> </w:t>
      </w:r>
      <w:hyperlink r:id="rId31" w:history="1">
        <w:r w:rsidR="00640574" w:rsidRPr="00E43864">
          <w:rPr>
            <w:rStyle w:val="-"/>
            <w:rFonts w:ascii="Times New Roman" w:eastAsiaTheme="majorEastAsia" w:hAnsi="Times New Roman" w:cs="Times New Roman"/>
            <w:sz w:val="24"/>
            <w:szCs w:val="24"/>
            <w:u w:val="none"/>
            <w:lang w:val="en-US"/>
          </w:rPr>
          <w:t>R</w:t>
        </w:r>
        <w:r w:rsidR="00FC7C62" w:rsidRPr="00E43864">
          <w:rPr>
            <w:rStyle w:val="-"/>
            <w:rFonts w:ascii="Times New Roman" w:eastAsiaTheme="majorEastAsia" w:hAnsi="Times New Roman" w:cs="Times New Roman"/>
            <w:sz w:val="24"/>
            <w:szCs w:val="24"/>
            <w:u w:val="none"/>
            <w:lang w:val="en-US"/>
          </w:rPr>
          <w:t xml:space="preserve">eyhaneh </w:t>
        </w:r>
        <w:r w:rsidR="00640574" w:rsidRPr="00E43864">
          <w:rPr>
            <w:rStyle w:val="-"/>
            <w:rFonts w:ascii="Times New Roman" w:eastAsiaTheme="majorEastAsia" w:hAnsi="Times New Roman" w:cs="Times New Roman"/>
            <w:sz w:val="24"/>
            <w:szCs w:val="24"/>
            <w:u w:val="none"/>
            <w:lang w:val="en-US"/>
          </w:rPr>
          <w:t>K</w:t>
        </w:r>
        <w:r w:rsidR="00FC7C62" w:rsidRPr="00E43864">
          <w:rPr>
            <w:rStyle w:val="-"/>
            <w:rFonts w:ascii="Times New Roman" w:eastAsiaTheme="majorEastAsia" w:hAnsi="Times New Roman" w:cs="Times New Roman"/>
            <w:sz w:val="24"/>
            <w:szCs w:val="24"/>
            <w:u w:val="none"/>
            <w:lang w:val="en-US"/>
          </w:rPr>
          <w:t>alantari,</w:t>
        </w:r>
        <w:r w:rsidR="00640574" w:rsidRPr="00E43864">
          <w:rPr>
            <w:rStyle w:val="-"/>
            <w:rFonts w:ascii="Times New Roman" w:eastAsiaTheme="majorEastAsia" w:hAnsi="Times New Roman" w:cs="Times New Roman"/>
            <w:sz w:val="24"/>
            <w:szCs w:val="24"/>
            <w:u w:val="none"/>
            <w:lang w:val="en-US"/>
          </w:rPr>
          <w:t xml:space="preserve"> </w:t>
        </w:r>
        <w:r w:rsidR="00FC7C62" w:rsidRPr="00E43864">
          <w:rPr>
            <w:rStyle w:val="-"/>
            <w:rFonts w:ascii="Times New Roman" w:eastAsiaTheme="majorEastAsia" w:hAnsi="Times New Roman" w:cs="Times New Roman"/>
            <w:sz w:val="24"/>
            <w:szCs w:val="24"/>
            <w:u w:val="none"/>
            <w:lang w:val="en-US"/>
          </w:rPr>
          <w:t>Timothy</w:t>
        </w:r>
        <w:r w:rsidR="00640574" w:rsidRPr="00E43864">
          <w:rPr>
            <w:rStyle w:val="-"/>
            <w:rFonts w:ascii="Times New Roman" w:eastAsiaTheme="majorEastAsia" w:hAnsi="Times New Roman" w:cs="Times New Roman"/>
            <w:sz w:val="24"/>
            <w:szCs w:val="24"/>
            <w:u w:val="none"/>
            <w:lang w:val="en-US"/>
          </w:rPr>
          <w:t xml:space="preserve"> C. L</w:t>
        </w:r>
        <w:r w:rsidR="00FC7C62" w:rsidRPr="00E43864">
          <w:rPr>
            <w:rStyle w:val="-"/>
            <w:rFonts w:ascii="Times New Roman" w:eastAsiaTheme="majorEastAsia" w:hAnsi="Times New Roman" w:cs="Times New Roman"/>
            <w:sz w:val="24"/>
            <w:szCs w:val="24"/>
            <w:u w:val="none"/>
            <w:lang w:val="en-US"/>
          </w:rPr>
          <w:t>ethbridge</w:t>
        </w:r>
        <w:r w:rsidR="006C0CEE">
          <w:rPr>
            <w:rStyle w:val="-"/>
            <w:rFonts w:ascii="Times New Roman" w:eastAsiaTheme="majorEastAsia" w:hAnsi="Times New Roman" w:cs="Times New Roman"/>
            <w:sz w:val="24"/>
            <w:szCs w:val="24"/>
            <w:u w:val="none"/>
            <w:lang w:val="en-US"/>
          </w:rPr>
          <w:t>.</w:t>
        </w:r>
        <w:r w:rsidR="00FC7C62" w:rsidRPr="00E43864">
          <w:rPr>
            <w:rStyle w:val="-"/>
            <w:rFonts w:ascii="Times New Roman" w:eastAsiaTheme="majorEastAsia" w:hAnsi="Times New Roman" w:cs="Times New Roman"/>
            <w:sz w:val="24"/>
            <w:szCs w:val="24"/>
            <w:u w:val="none"/>
            <w:lang w:val="en-US"/>
          </w:rPr>
          <w:t xml:space="preserve"> “</w:t>
        </w:r>
        <w:r w:rsidR="00E43864" w:rsidRPr="00E43864">
          <w:rPr>
            <w:rStyle w:val="-"/>
            <w:rFonts w:ascii="Times New Roman" w:eastAsiaTheme="majorEastAsia" w:hAnsi="Times New Roman" w:cs="Times New Roman"/>
            <w:sz w:val="24"/>
            <w:szCs w:val="24"/>
            <w:u w:val="none"/>
            <w:lang w:val="en-US"/>
          </w:rPr>
          <w:t xml:space="preserve">Characterizing UX Evaluation in </w:t>
        </w:r>
        <w:proofErr w:type="gramStart"/>
        <w:r w:rsidR="00E43864" w:rsidRPr="00E43864">
          <w:rPr>
            <w:rStyle w:val="-"/>
            <w:rFonts w:ascii="Times New Roman" w:eastAsiaTheme="majorEastAsia" w:hAnsi="Times New Roman" w:cs="Times New Roman"/>
            <w:sz w:val="24"/>
            <w:szCs w:val="24"/>
            <w:u w:val="none"/>
            <w:lang w:val="en-US"/>
          </w:rPr>
          <w:t>Software</w:t>
        </w:r>
        <w:r w:rsidR="00BE16A4">
          <w:rPr>
            <w:rStyle w:val="-"/>
            <w:rFonts w:ascii="Times New Roman" w:eastAsiaTheme="majorEastAsia" w:hAnsi="Times New Roman" w:cs="Times New Roman"/>
            <w:sz w:val="24"/>
            <w:szCs w:val="24"/>
            <w:u w:val="none"/>
            <w:lang w:val="en-US"/>
          </w:rPr>
          <w:t xml:space="preserve">  </w:t>
        </w:r>
        <w:r w:rsidR="00E43864" w:rsidRPr="00E43864">
          <w:rPr>
            <w:rStyle w:val="-"/>
            <w:rFonts w:ascii="Times New Roman" w:eastAsiaTheme="majorEastAsia" w:hAnsi="Times New Roman" w:cs="Times New Roman"/>
            <w:sz w:val="24"/>
            <w:szCs w:val="24"/>
            <w:u w:val="none"/>
            <w:lang w:val="en-US"/>
          </w:rPr>
          <w:t>Modeling</w:t>
        </w:r>
        <w:proofErr w:type="gramEnd"/>
        <w:r w:rsidR="00BE16A4">
          <w:rPr>
            <w:rStyle w:val="-"/>
            <w:rFonts w:ascii="Times New Roman" w:eastAsiaTheme="majorEastAsia" w:hAnsi="Times New Roman" w:cs="Times New Roman"/>
            <w:sz w:val="24"/>
            <w:szCs w:val="24"/>
            <w:u w:val="none"/>
            <w:lang w:val="en-US"/>
          </w:rPr>
          <w:t xml:space="preserve"> </w:t>
        </w:r>
        <w:r w:rsidR="00E43864" w:rsidRPr="00E43864">
          <w:rPr>
            <w:rStyle w:val="-"/>
            <w:rFonts w:ascii="Times New Roman" w:eastAsiaTheme="majorEastAsia" w:hAnsi="Times New Roman" w:cs="Times New Roman"/>
            <w:sz w:val="24"/>
            <w:szCs w:val="24"/>
            <w:u w:val="none"/>
            <w:lang w:val="en-US"/>
          </w:rPr>
          <w:t>Tools: A Literature Review</w:t>
        </w:r>
        <w:r w:rsidR="00FC7C62" w:rsidRPr="00E43864">
          <w:rPr>
            <w:rStyle w:val="-"/>
            <w:rFonts w:ascii="Times New Roman" w:eastAsiaTheme="majorEastAsia" w:hAnsi="Times New Roman" w:cs="Times New Roman"/>
            <w:sz w:val="24"/>
            <w:szCs w:val="24"/>
            <w:u w:val="none"/>
            <w:lang w:val="en-US"/>
          </w:rPr>
          <w:t>”</w:t>
        </w:r>
      </w:hyperlink>
    </w:p>
    <w:p w14:paraId="13B1355F" w14:textId="77777777" w:rsidR="00FC1A9D" w:rsidRPr="00FC1A9D" w:rsidRDefault="00FC1A9D" w:rsidP="00FC1A9D">
      <w:pPr>
        <w:ind w:left="426" w:hanging="426"/>
        <w:jc w:val="both"/>
        <w:rPr>
          <w:rFonts w:ascii="Times New Roman" w:hAnsi="Times New Roman" w:cs="Times New Roman"/>
          <w:sz w:val="2"/>
          <w:szCs w:val="2"/>
          <w:lang w:val="en-US"/>
        </w:rPr>
      </w:pPr>
    </w:p>
    <w:p w14:paraId="744E51F3" w14:textId="6031691C" w:rsidR="5763C548" w:rsidRDefault="1D29EC7A" w:rsidP="00FC1A9D">
      <w:pPr>
        <w:tabs>
          <w:tab w:val="left" w:pos="142"/>
        </w:tabs>
        <w:ind w:left="426" w:hanging="426"/>
        <w:jc w:val="both"/>
        <w:rPr>
          <w:rStyle w:val="-"/>
          <w:rFonts w:ascii="Times New Roman" w:eastAsiaTheme="majorEastAsia" w:hAnsi="Times New Roman" w:cs="Times New Roman"/>
          <w:sz w:val="24"/>
          <w:szCs w:val="24"/>
          <w:u w:val="none"/>
          <w:lang w:val="en-US"/>
        </w:rPr>
      </w:pPr>
      <w:r w:rsidRPr="00E6089D">
        <w:rPr>
          <w:rStyle w:val="a7"/>
          <w:rFonts w:eastAsiaTheme="majorEastAsia"/>
          <w:sz w:val="24"/>
          <w:szCs w:val="24"/>
          <w:lang w:val="en-US"/>
        </w:rPr>
        <w:t>[9]</w:t>
      </w:r>
      <w:r w:rsidRPr="1D29EC7A">
        <w:rPr>
          <w:rFonts w:ascii="Times New Roman" w:hAnsi="Times New Roman" w:cs="Times New Roman"/>
          <w:lang w:val="en-US"/>
        </w:rPr>
        <w:t xml:space="preserve"> </w:t>
      </w:r>
      <w:r w:rsidR="00FC1A9D">
        <w:rPr>
          <w:rFonts w:ascii="Times New Roman" w:hAnsi="Times New Roman" w:cs="Times New Roman"/>
          <w:lang w:val="en-US"/>
        </w:rPr>
        <w:t xml:space="preserve"> </w:t>
      </w:r>
      <w:hyperlink r:id="rId32" w:history="1">
        <w:r w:rsidR="00E43864" w:rsidRPr="00BE16A4">
          <w:rPr>
            <w:rStyle w:val="-"/>
            <w:rFonts w:ascii="Times New Roman" w:eastAsiaTheme="majorEastAsia" w:hAnsi="Times New Roman" w:cs="Times New Roman"/>
            <w:sz w:val="24"/>
            <w:szCs w:val="24"/>
            <w:u w:val="none"/>
            <w:lang w:val="en-US"/>
          </w:rPr>
          <w:t xml:space="preserve">Stavroula </w:t>
        </w:r>
        <w:proofErr w:type="spellStart"/>
        <w:r w:rsidR="00E43864" w:rsidRPr="00BE16A4">
          <w:rPr>
            <w:rStyle w:val="-"/>
            <w:rFonts w:ascii="Times New Roman" w:eastAsiaTheme="majorEastAsia" w:hAnsi="Times New Roman" w:cs="Times New Roman"/>
            <w:sz w:val="24"/>
            <w:szCs w:val="24"/>
            <w:u w:val="none"/>
            <w:lang w:val="en-US"/>
          </w:rPr>
          <w:t>Ntoa</w:t>
        </w:r>
        <w:proofErr w:type="spellEnd"/>
        <w:r w:rsidR="006C0CEE" w:rsidRPr="00BE16A4">
          <w:rPr>
            <w:rStyle w:val="-"/>
            <w:rFonts w:ascii="Times New Roman" w:eastAsiaTheme="majorEastAsia" w:hAnsi="Times New Roman" w:cs="Times New Roman"/>
            <w:sz w:val="24"/>
            <w:szCs w:val="24"/>
            <w:u w:val="none"/>
            <w:lang w:val="en-US"/>
          </w:rPr>
          <w:t>.</w:t>
        </w:r>
        <w:r w:rsidR="00A905CD" w:rsidRPr="00BE16A4">
          <w:rPr>
            <w:rStyle w:val="-"/>
            <w:rFonts w:ascii="Times New Roman" w:eastAsiaTheme="majorEastAsia" w:hAnsi="Times New Roman" w:cs="Times New Roman"/>
            <w:sz w:val="24"/>
            <w:szCs w:val="24"/>
            <w:u w:val="none"/>
            <w:lang w:val="en-US"/>
          </w:rPr>
          <w:t xml:space="preserve"> “</w:t>
        </w:r>
        <w:r w:rsidR="00A905CD" w:rsidRPr="00BE16A4">
          <w:rPr>
            <w:rStyle w:val="-"/>
            <w:rFonts w:ascii="Times New Roman" w:eastAsiaTheme="majorEastAsia" w:hAnsi="Times New Roman" w:cs="Times New Roman"/>
            <w:sz w:val="24"/>
            <w:szCs w:val="24"/>
            <w:u w:val="none"/>
            <w:lang w:val="en-US"/>
          </w:rPr>
          <w:t>Usability and User Experience Evaluation in Intelligent Environments: A Review and Reappraisal</w:t>
        </w:r>
        <w:r w:rsidR="00A905CD" w:rsidRPr="00BE16A4">
          <w:rPr>
            <w:rStyle w:val="-"/>
            <w:rFonts w:ascii="Times New Roman" w:eastAsiaTheme="majorEastAsia" w:hAnsi="Times New Roman" w:cs="Times New Roman"/>
            <w:sz w:val="24"/>
            <w:szCs w:val="24"/>
            <w:u w:val="none"/>
            <w:lang w:val="en-US"/>
          </w:rPr>
          <w:t>”</w:t>
        </w:r>
      </w:hyperlink>
    </w:p>
    <w:p w14:paraId="475A7B5C" w14:textId="77777777" w:rsidR="00FC1A9D" w:rsidRPr="00FC1A9D" w:rsidRDefault="00FC1A9D" w:rsidP="00FC1A9D">
      <w:pPr>
        <w:tabs>
          <w:tab w:val="left" w:pos="142"/>
        </w:tabs>
        <w:ind w:left="426" w:hanging="426"/>
        <w:jc w:val="both"/>
        <w:rPr>
          <w:rFonts w:ascii="Times New Roman" w:hAnsi="Times New Roman" w:cs="Times New Roman"/>
          <w:sz w:val="2"/>
          <w:szCs w:val="2"/>
          <w:lang w:val="en-US"/>
        </w:rPr>
      </w:pPr>
    </w:p>
    <w:p w14:paraId="3DA72F06" w14:textId="0793BB77" w:rsidR="00B26EA1" w:rsidRDefault="1D29EC7A" w:rsidP="00FC1A9D">
      <w:pPr>
        <w:ind w:left="567" w:hanging="567"/>
        <w:jc w:val="both"/>
        <w:rPr>
          <w:rStyle w:val="-"/>
          <w:rFonts w:ascii="Times New Roman" w:eastAsiaTheme="majorEastAsia" w:hAnsi="Times New Roman" w:cs="Times New Roman"/>
          <w:sz w:val="24"/>
          <w:szCs w:val="24"/>
          <w:u w:val="none"/>
          <w:lang w:val="en-US"/>
        </w:rPr>
      </w:pPr>
      <w:r w:rsidRPr="00E6089D">
        <w:rPr>
          <w:rStyle w:val="a7"/>
          <w:rFonts w:eastAsiaTheme="majorEastAsia"/>
          <w:sz w:val="24"/>
          <w:szCs w:val="24"/>
          <w:lang w:val="en-US"/>
        </w:rPr>
        <w:t>[10]</w:t>
      </w:r>
      <w:r w:rsidRPr="1D29EC7A">
        <w:rPr>
          <w:rFonts w:ascii="Times New Roman" w:hAnsi="Times New Roman" w:cs="Times New Roman"/>
          <w:lang w:val="en-US"/>
        </w:rPr>
        <w:t xml:space="preserve"> </w:t>
      </w:r>
      <w:r w:rsidR="00FC1A9D">
        <w:rPr>
          <w:rFonts w:ascii="Times New Roman" w:hAnsi="Times New Roman" w:cs="Times New Roman"/>
          <w:lang w:val="en-US"/>
        </w:rPr>
        <w:t xml:space="preserve"> </w:t>
      </w:r>
      <w:hyperlink r:id="rId33" w:history="1">
        <w:r w:rsidR="004C74C5" w:rsidRPr="00DA503B">
          <w:rPr>
            <w:rStyle w:val="-"/>
            <w:rFonts w:ascii="Times New Roman" w:eastAsiaTheme="majorEastAsia" w:hAnsi="Times New Roman" w:cs="Times New Roman"/>
            <w:sz w:val="24"/>
            <w:szCs w:val="24"/>
            <w:u w:val="none"/>
            <w:lang w:val="en-US"/>
          </w:rPr>
          <w:t xml:space="preserve">Vanessa Georges, François Courtemanche, Sylvain </w:t>
        </w:r>
        <w:proofErr w:type="spellStart"/>
        <w:r w:rsidR="004C74C5" w:rsidRPr="00DA503B">
          <w:rPr>
            <w:rStyle w:val="-"/>
            <w:rFonts w:ascii="Times New Roman" w:eastAsiaTheme="majorEastAsia" w:hAnsi="Times New Roman" w:cs="Times New Roman"/>
            <w:sz w:val="24"/>
            <w:szCs w:val="24"/>
            <w:u w:val="none"/>
            <w:lang w:val="en-US"/>
          </w:rPr>
          <w:t>Sénécal</w:t>
        </w:r>
        <w:proofErr w:type="spellEnd"/>
        <w:r w:rsidR="004C74C5" w:rsidRPr="00DA503B">
          <w:rPr>
            <w:rStyle w:val="-"/>
            <w:rFonts w:ascii="Times New Roman" w:eastAsiaTheme="majorEastAsia" w:hAnsi="Times New Roman" w:cs="Times New Roman"/>
            <w:sz w:val="24"/>
            <w:szCs w:val="24"/>
            <w:u w:val="none"/>
            <w:lang w:val="en-US"/>
          </w:rPr>
          <w:t>, Thierry Baccino, Marc Fredette, Pierre-</w:t>
        </w:r>
        <w:proofErr w:type="spellStart"/>
        <w:r w:rsidR="004C74C5" w:rsidRPr="00DA503B">
          <w:rPr>
            <w:rStyle w:val="-"/>
            <w:rFonts w:ascii="Times New Roman" w:eastAsiaTheme="majorEastAsia" w:hAnsi="Times New Roman" w:cs="Times New Roman"/>
            <w:sz w:val="24"/>
            <w:szCs w:val="24"/>
            <w:u w:val="none"/>
            <w:lang w:val="en-US"/>
          </w:rPr>
          <w:t>Majorique</w:t>
        </w:r>
        <w:proofErr w:type="spellEnd"/>
        <w:r w:rsidR="004C74C5" w:rsidRPr="00DA503B">
          <w:rPr>
            <w:rStyle w:val="-"/>
            <w:rFonts w:ascii="Times New Roman" w:eastAsiaTheme="majorEastAsia" w:hAnsi="Times New Roman" w:cs="Times New Roman"/>
            <w:sz w:val="24"/>
            <w:szCs w:val="24"/>
            <w:u w:val="none"/>
            <w:lang w:val="en-US"/>
          </w:rPr>
          <w:t xml:space="preserve"> Léger. “UX Heatmaps: Mapping User Experience on Visual Interfaces.”</w:t>
        </w:r>
      </w:hyperlink>
    </w:p>
    <w:p w14:paraId="00599FCF" w14:textId="77777777" w:rsidR="00FC1A9D" w:rsidRPr="00FC1A9D" w:rsidRDefault="00FC1A9D" w:rsidP="00FC1A9D">
      <w:pPr>
        <w:ind w:left="567" w:hanging="567"/>
        <w:jc w:val="both"/>
        <w:rPr>
          <w:rStyle w:val="-"/>
          <w:rFonts w:eastAsiaTheme="majorEastAsia"/>
          <w:sz w:val="2"/>
          <w:szCs w:val="2"/>
          <w:u w:val="none"/>
          <w:lang w:val="en-US"/>
        </w:rPr>
      </w:pPr>
    </w:p>
    <w:p w14:paraId="11389933" w14:textId="71B31F49" w:rsidR="00B26EA1" w:rsidRDefault="1D29EC7A" w:rsidP="00FC1A9D">
      <w:pPr>
        <w:ind w:left="567" w:hanging="567"/>
        <w:jc w:val="both"/>
        <w:rPr>
          <w:rStyle w:val="-"/>
          <w:rFonts w:ascii="Times New Roman" w:eastAsiaTheme="majorEastAsia" w:hAnsi="Times New Roman" w:cs="Times New Roman"/>
          <w:sz w:val="24"/>
          <w:szCs w:val="24"/>
          <w:u w:val="none"/>
          <w:lang w:val="en-US"/>
        </w:rPr>
      </w:pPr>
      <w:r w:rsidRPr="00E6089D">
        <w:rPr>
          <w:rStyle w:val="a7"/>
          <w:rFonts w:eastAsiaTheme="majorEastAsia"/>
          <w:sz w:val="24"/>
          <w:szCs w:val="24"/>
          <w:lang w:val="en-US"/>
        </w:rPr>
        <w:t>[11]</w:t>
      </w:r>
      <w:r w:rsidR="00D54A2E">
        <w:rPr>
          <w:rStyle w:val="a7"/>
          <w:rFonts w:eastAsiaTheme="majorEastAsia"/>
          <w:sz w:val="24"/>
          <w:szCs w:val="24"/>
          <w:lang w:val="en-US"/>
        </w:rPr>
        <w:tab/>
      </w:r>
      <w:r w:rsidRPr="1D29EC7A">
        <w:rPr>
          <w:rFonts w:ascii="Times New Roman" w:hAnsi="Times New Roman" w:cs="Times New Roman"/>
          <w:sz w:val="24"/>
          <w:szCs w:val="24"/>
          <w:lang w:val="en-US"/>
        </w:rPr>
        <w:t xml:space="preserve"> </w:t>
      </w:r>
      <w:hyperlink r:id="rId34" w:history="1">
        <w:r w:rsidR="006C0CEE" w:rsidRPr="00D54A2E">
          <w:rPr>
            <w:rStyle w:val="-"/>
            <w:rFonts w:ascii="Times New Roman" w:eastAsiaTheme="majorEastAsia" w:hAnsi="Times New Roman" w:cs="Times New Roman"/>
            <w:sz w:val="24"/>
            <w:szCs w:val="24"/>
            <w:u w:val="none"/>
            <w:lang w:val="en-US"/>
          </w:rPr>
          <w:t>Akshay Kumar Jilla</w:t>
        </w:r>
        <w:r w:rsidR="006C0CEE" w:rsidRPr="00D54A2E">
          <w:rPr>
            <w:rStyle w:val="-"/>
            <w:rFonts w:ascii="Times New Roman" w:eastAsiaTheme="majorEastAsia" w:hAnsi="Times New Roman" w:cs="Times New Roman"/>
            <w:sz w:val="24"/>
            <w:szCs w:val="24"/>
            <w:u w:val="none"/>
            <w:lang w:val="en-US"/>
          </w:rPr>
          <w:t xml:space="preserve">, </w:t>
        </w:r>
        <w:r w:rsidR="006C0CEE" w:rsidRPr="00D54A2E">
          <w:rPr>
            <w:rStyle w:val="-"/>
            <w:rFonts w:ascii="Times New Roman" w:eastAsiaTheme="majorEastAsia" w:hAnsi="Times New Roman" w:cs="Times New Roman"/>
            <w:sz w:val="24"/>
            <w:szCs w:val="24"/>
            <w:u w:val="none"/>
            <w:lang w:val="en-US"/>
          </w:rPr>
          <w:t xml:space="preserve">Chandan </w:t>
        </w:r>
        <w:proofErr w:type="spellStart"/>
        <w:r w:rsidR="006C0CEE" w:rsidRPr="00D54A2E">
          <w:rPr>
            <w:rStyle w:val="-"/>
            <w:rFonts w:ascii="Times New Roman" w:eastAsiaTheme="majorEastAsia" w:hAnsi="Times New Roman" w:cs="Times New Roman"/>
            <w:sz w:val="24"/>
            <w:szCs w:val="24"/>
            <w:u w:val="none"/>
            <w:lang w:val="en-US"/>
          </w:rPr>
          <w:t>Srivatsava</w:t>
        </w:r>
        <w:proofErr w:type="spellEnd"/>
        <w:r w:rsidR="006C0CEE" w:rsidRPr="00D54A2E">
          <w:rPr>
            <w:rStyle w:val="-"/>
            <w:rFonts w:ascii="Times New Roman" w:eastAsiaTheme="majorEastAsia" w:hAnsi="Times New Roman" w:cs="Times New Roman"/>
            <w:sz w:val="24"/>
            <w:szCs w:val="24"/>
            <w:u w:val="none"/>
            <w:lang w:val="en-US"/>
          </w:rPr>
          <w:t xml:space="preserve"> </w:t>
        </w:r>
        <w:proofErr w:type="spellStart"/>
        <w:r w:rsidR="006C0CEE" w:rsidRPr="00D54A2E">
          <w:rPr>
            <w:rStyle w:val="-"/>
            <w:rFonts w:ascii="Times New Roman" w:eastAsiaTheme="majorEastAsia" w:hAnsi="Times New Roman" w:cs="Times New Roman"/>
            <w:sz w:val="24"/>
            <w:szCs w:val="24"/>
            <w:u w:val="none"/>
            <w:lang w:val="en-US"/>
          </w:rPr>
          <w:t>Ganuga</w:t>
        </w:r>
        <w:proofErr w:type="spellEnd"/>
        <w:r w:rsidR="006C0CEE" w:rsidRPr="00D54A2E">
          <w:rPr>
            <w:rStyle w:val="-"/>
            <w:rFonts w:ascii="Times New Roman" w:eastAsiaTheme="majorEastAsia" w:hAnsi="Times New Roman" w:cs="Times New Roman"/>
            <w:sz w:val="24"/>
            <w:szCs w:val="24"/>
            <w:u w:val="none"/>
            <w:lang w:val="en-US"/>
          </w:rPr>
          <w:t>. “</w:t>
        </w:r>
        <w:proofErr w:type="spellStart"/>
        <w:r w:rsidR="00D54A2E" w:rsidRPr="00D54A2E">
          <w:rPr>
            <w:rStyle w:val="-"/>
            <w:rFonts w:ascii="Times New Roman" w:eastAsiaTheme="majorEastAsia" w:hAnsi="Times New Roman" w:cs="Times New Roman"/>
            <w:sz w:val="24"/>
            <w:szCs w:val="24"/>
            <w:u w:val="none"/>
            <w:lang w:val="en-US"/>
          </w:rPr>
          <w:t>Exploring</w:t>
        </w:r>
        <w:proofErr w:type="spellEnd"/>
        <w:r w:rsidR="00D54A2E" w:rsidRPr="00D54A2E">
          <w:rPr>
            <w:rStyle w:val="-"/>
            <w:rFonts w:ascii="Times New Roman" w:eastAsiaTheme="majorEastAsia" w:hAnsi="Times New Roman" w:cs="Times New Roman"/>
            <w:sz w:val="24"/>
            <w:szCs w:val="24"/>
            <w:u w:val="none"/>
            <w:lang w:val="en-US"/>
          </w:rPr>
          <w:t xml:space="preserve"> </w:t>
        </w:r>
        <w:proofErr w:type="spellStart"/>
        <w:r w:rsidR="00D54A2E" w:rsidRPr="00D54A2E">
          <w:rPr>
            <w:rStyle w:val="-"/>
            <w:rFonts w:ascii="Times New Roman" w:eastAsiaTheme="majorEastAsia" w:hAnsi="Times New Roman" w:cs="Times New Roman"/>
            <w:sz w:val="24"/>
            <w:szCs w:val="24"/>
            <w:u w:val="none"/>
            <w:lang w:val="en-US"/>
          </w:rPr>
          <w:t>user</w:t>
        </w:r>
        <w:proofErr w:type="spellEnd"/>
        <w:r w:rsidR="00D54A2E" w:rsidRPr="00D54A2E">
          <w:rPr>
            <w:rStyle w:val="-"/>
            <w:rFonts w:ascii="Times New Roman" w:eastAsiaTheme="majorEastAsia" w:hAnsi="Times New Roman" w:cs="Times New Roman"/>
            <w:sz w:val="24"/>
            <w:szCs w:val="24"/>
            <w:u w:val="none"/>
            <w:lang w:val="en-US"/>
          </w:rPr>
          <w:t xml:space="preserve"> </w:t>
        </w:r>
        <w:proofErr w:type="spellStart"/>
        <w:r w:rsidR="00D54A2E" w:rsidRPr="00D54A2E">
          <w:rPr>
            <w:rStyle w:val="-"/>
            <w:rFonts w:ascii="Times New Roman" w:eastAsiaTheme="majorEastAsia" w:hAnsi="Times New Roman" w:cs="Times New Roman"/>
            <w:sz w:val="24"/>
            <w:szCs w:val="24"/>
            <w:u w:val="none"/>
            <w:lang w:val="en-US"/>
          </w:rPr>
          <w:t>feedback</w:t>
        </w:r>
        <w:proofErr w:type="spellEnd"/>
        <w:r w:rsidR="00D54A2E" w:rsidRPr="00D54A2E">
          <w:rPr>
            <w:rStyle w:val="-"/>
            <w:rFonts w:ascii="Times New Roman" w:eastAsiaTheme="majorEastAsia" w:hAnsi="Times New Roman" w:cs="Times New Roman"/>
            <w:sz w:val="24"/>
            <w:szCs w:val="24"/>
            <w:u w:val="none"/>
            <w:lang w:val="en-US"/>
          </w:rPr>
          <w:t xml:space="preserve"> </w:t>
        </w:r>
        <w:proofErr w:type="spellStart"/>
        <w:r w:rsidR="00D54A2E" w:rsidRPr="00D54A2E">
          <w:rPr>
            <w:rStyle w:val="-"/>
            <w:rFonts w:ascii="Times New Roman" w:eastAsiaTheme="majorEastAsia" w:hAnsi="Times New Roman" w:cs="Times New Roman"/>
            <w:sz w:val="24"/>
            <w:szCs w:val="24"/>
            <w:u w:val="none"/>
            <w:lang w:val="en-US"/>
          </w:rPr>
          <w:t>gathering</w:t>
        </w:r>
        <w:proofErr w:type="spellEnd"/>
        <w:r w:rsidR="00D54A2E" w:rsidRPr="00D54A2E">
          <w:rPr>
            <w:rStyle w:val="-"/>
            <w:rFonts w:ascii="Times New Roman" w:eastAsiaTheme="majorEastAsia" w:hAnsi="Times New Roman" w:cs="Times New Roman"/>
            <w:sz w:val="24"/>
            <w:szCs w:val="24"/>
            <w:u w:val="none"/>
            <w:lang w:val="en-US"/>
          </w:rPr>
          <w:t xml:space="preserve"> </w:t>
        </w:r>
        <w:proofErr w:type="spellStart"/>
        <w:r w:rsidR="00D54A2E" w:rsidRPr="00D54A2E">
          <w:rPr>
            <w:rStyle w:val="-"/>
            <w:rFonts w:ascii="Times New Roman" w:eastAsiaTheme="majorEastAsia" w:hAnsi="Times New Roman" w:cs="Times New Roman"/>
            <w:sz w:val="24"/>
            <w:szCs w:val="24"/>
            <w:u w:val="none"/>
            <w:lang w:val="en-US"/>
          </w:rPr>
          <w:t>from</w:t>
        </w:r>
        <w:proofErr w:type="spellEnd"/>
        <w:r w:rsidR="00D54A2E" w:rsidRPr="00D54A2E">
          <w:rPr>
            <w:rStyle w:val="-"/>
            <w:rFonts w:ascii="Times New Roman" w:eastAsiaTheme="majorEastAsia" w:hAnsi="Times New Roman" w:cs="Times New Roman"/>
            <w:sz w:val="24"/>
            <w:szCs w:val="24"/>
            <w:u w:val="none"/>
            <w:lang w:val="en-US"/>
          </w:rPr>
          <w:t xml:space="preserve"> </w:t>
        </w:r>
        <w:proofErr w:type="spellStart"/>
        <w:r w:rsidR="00D54A2E" w:rsidRPr="00D54A2E">
          <w:rPr>
            <w:rStyle w:val="-"/>
            <w:rFonts w:ascii="Times New Roman" w:eastAsiaTheme="majorEastAsia" w:hAnsi="Times New Roman" w:cs="Times New Roman"/>
            <w:sz w:val="24"/>
            <w:szCs w:val="24"/>
            <w:u w:val="none"/>
            <w:lang w:val="en-US"/>
          </w:rPr>
          <w:t>software</w:t>
        </w:r>
        <w:proofErr w:type="spellEnd"/>
        <w:r w:rsidR="00D54A2E" w:rsidRPr="00D54A2E">
          <w:rPr>
            <w:rStyle w:val="-"/>
            <w:rFonts w:ascii="Times New Roman" w:eastAsiaTheme="majorEastAsia" w:hAnsi="Times New Roman" w:cs="Times New Roman"/>
            <w:sz w:val="24"/>
            <w:szCs w:val="24"/>
            <w:u w:val="none"/>
            <w:lang w:val="en-US"/>
          </w:rPr>
          <w:t xml:space="preserve"> in </w:t>
        </w:r>
        <w:proofErr w:type="spellStart"/>
        <w:r w:rsidR="00D54A2E" w:rsidRPr="00D54A2E">
          <w:rPr>
            <w:rStyle w:val="-"/>
            <w:rFonts w:ascii="Times New Roman" w:eastAsiaTheme="majorEastAsia" w:hAnsi="Times New Roman" w:cs="Times New Roman"/>
            <w:sz w:val="24"/>
            <w:szCs w:val="24"/>
            <w:u w:val="none"/>
            <w:lang w:val="en-US"/>
          </w:rPr>
          <w:t>use</w:t>
        </w:r>
        <w:proofErr w:type="spellEnd"/>
        <w:r w:rsidR="006C0CEE" w:rsidRPr="00D54A2E">
          <w:rPr>
            <w:rStyle w:val="-"/>
            <w:rFonts w:ascii="Times New Roman" w:eastAsiaTheme="majorEastAsia" w:hAnsi="Times New Roman" w:cs="Times New Roman"/>
            <w:sz w:val="24"/>
            <w:szCs w:val="24"/>
            <w:u w:val="none"/>
            <w:lang w:val="en-US"/>
          </w:rPr>
          <w:t>”</w:t>
        </w:r>
      </w:hyperlink>
    </w:p>
    <w:p w14:paraId="0827F863" w14:textId="77777777" w:rsidR="00FC1A9D" w:rsidRPr="00FC1A9D" w:rsidRDefault="00FC1A9D" w:rsidP="00FC1A9D">
      <w:pPr>
        <w:ind w:left="567" w:hanging="567"/>
        <w:jc w:val="both"/>
        <w:rPr>
          <w:rFonts w:ascii="Times New Roman" w:hAnsi="Times New Roman" w:cs="Times New Roman"/>
          <w:color w:val="0070C0"/>
          <w:sz w:val="2"/>
          <w:szCs w:val="2"/>
          <w:lang w:val="en-US"/>
        </w:rPr>
      </w:pPr>
    </w:p>
    <w:p w14:paraId="680D51BF" w14:textId="16742A9E" w:rsidR="1D29EC7A" w:rsidRDefault="24642E51" w:rsidP="00FC1A9D">
      <w:pPr>
        <w:ind w:left="567" w:hanging="567"/>
        <w:jc w:val="both"/>
        <w:rPr>
          <w:rStyle w:val="-"/>
          <w:rFonts w:ascii="Times New Roman" w:eastAsiaTheme="majorEastAsia" w:hAnsi="Times New Roman" w:cs="Times New Roman"/>
          <w:sz w:val="24"/>
          <w:szCs w:val="24"/>
          <w:u w:val="none"/>
          <w:lang w:val="en-US"/>
        </w:rPr>
      </w:pPr>
      <w:r w:rsidRPr="00E6089D">
        <w:rPr>
          <w:rStyle w:val="a7"/>
          <w:rFonts w:eastAsiaTheme="majorEastAsia"/>
          <w:sz w:val="24"/>
          <w:szCs w:val="24"/>
          <w:lang w:val="en-US"/>
        </w:rPr>
        <w:t>[12]</w:t>
      </w:r>
      <w:r w:rsidR="00D4556A" w:rsidRPr="00D4556A">
        <w:rPr>
          <w:lang w:val="en-US"/>
        </w:rPr>
        <w:t xml:space="preserve"> </w:t>
      </w:r>
      <w:r w:rsidR="00FC1A9D">
        <w:rPr>
          <w:lang w:val="en-US"/>
        </w:rPr>
        <w:t xml:space="preserve">   </w:t>
      </w:r>
      <w:hyperlink r:id="rId35" w:history="1">
        <w:r w:rsidR="00D4556A" w:rsidRPr="00F54C02">
          <w:rPr>
            <w:rStyle w:val="-"/>
            <w:rFonts w:ascii="Times New Roman" w:eastAsiaTheme="majorEastAsia" w:hAnsi="Times New Roman" w:cs="Times New Roman"/>
            <w:sz w:val="24"/>
            <w:szCs w:val="24"/>
            <w:u w:val="none"/>
            <w:lang w:val="en-US"/>
          </w:rPr>
          <w:t xml:space="preserve">Roberto Yuri da Silva Franco, Rodrigo Santos do Amor Divino Lima, Rafael do Monte Paixão, Carlos Gustavo </w:t>
        </w:r>
        <w:proofErr w:type="spellStart"/>
        <w:r w:rsidR="00D4556A" w:rsidRPr="00F54C02">
          <w:rPr>
            <w:rStyle w:val="-"/>
            <w:rFonts w:ascii="Times New Roman" w:eastAsiaTheme="majorEastAsia" w:hAnsi="Times New Roman" w:cs="Times New Roman"/>
            <w:sz w:val="24"/>
            <w:szCs w:val="24"/>
            <w:u w:val="none"/>
            <w:lang w:val="en-US"/>
          </w:rPr>
          <w:t>Resque</w:t>
        </w:r>
        <w:proofErr w:type="spellEnd"/>
        <w:r w:rsidR="00D4556A" w:rsidRPr="00F54C02">
          <w:rPr>
            <w:rStyle w:val="-"/>
            <w:rFonts w:ascii="Times New Roman" w:eastAsiaTheme="majorEastAsia" w:hAnsi="Times New Roman" w:cs="Times New Roman"/>
            <w:sz w:val="24"/>
            <w:szCs w:val="24"/>
            <w:u w:val="none"/>
            <w:lang w:val="en-US"/>
          </w:rPr>
          <w:t xml:space="preserve"> dos Santos, Bianchi </w:t>
        </w:r>
        <w:proofErr w:type="spellStart"/>
        <w:r w:rsidR="00D4556A" w:rsidRPr="00F54C02">
          <w:rPr>
            <w:rStyle w:val="-"/>
            <w:rFonts w:ascii="Times New Roman" w:eastAsiaTheme="majorEastAsia" w:hAnsi="Times New Roman" w:cs="Times New Roman"/>
            <w:sz w:val="24"/>
            <w:szCs w:val="24"/>
            <w:u w:val="none"/>
            <w:lang w:val="en-US"/>
          </w:rPr>
          <w:t>Serique</w:t>
        </w:r>
        <w:proofErr w:type="spellEnd"/>
        <w:r w:rsidR="00D4556A" w:rsidRPr="00F54C02">
          <w:rPr>
            <w:rStyle w:val="-"/>
            <w:rFonts w:ascii="Times New Roman" w:eastAsiaTheme="majorEastAsia" w:hAnsi="Times New Roman" w:cs="Times New Roman"/>
            <w:sz w:val="24"/>
            <w:szCs w:val="24"/>
            <w:u w:val="none"/>
            <w:lang w:val="en-US"/>
          </w:rPr>
          <w:t xml:space="preserve"> </w:t>
        </w:r>
        <w:proofErr w:type="spellStart"/>
        <w:r w:rsidR="00D4556A" w:rsidRPr="00F54C02">
          <w:rPr>
            <w:rStyle w:val="-"/>
            <w:rFonts w:ascii="Times New Roman" w:eastAsiaTheme="majorEastAsia" w:hAnsi="Times New Roman" w:cs="Times New Roman"/>
            <w:sz w:val="24"/>
            <w:szCs w:val="24"/>
            <w:u w:val="none"/>
            <w:lang w:val="en-US"/>
          </w:rPr>
          <w:t>Meiguins</w:t>
        </w:r>
        <w:proofErr w:type="spellEnd"/>
        <w:r w:rsidR="00D4556A" w:rsidRPr="00F54C02">
          <w:rPr>
            <w:rStyle w:val="-"/>
            <w:rFonts w:ascii="Times New Roman" w:eastAsiaTheme="majorEastAsia" w:hAnsi="Times New Roman" w:cs="Times New Roman"/>
            <w:sz w:val="24"/>
            <w:szCs w:val="24"/>
            <w:u w:val="none"/>
            <w:lang w:val="en-US"/>
          </w:rPr>
          <w:t>. “</w:t>
        </w:r>
        <w:proofErr w:type="spellStart"/>
        <w:r w:rsidR="00D4556A" w:rsidRPr="00F54C02">
          <w:rPr>
            <w:rStyle w:val="-"/>
            <w:rFonts w:ascii="Times New Roman" w:eastAsiaTheme="majorEastAsia" w:hAnsi="Times New Roman" w:cs="Times New Roman"/>
            <w:sz w:val="24"/>
            <w:szCs w:val="24"/>
            <w:u w:val="none"/>
            <w:lang w:val="en-US"/>
          </w:rPr>
          <w:t>UXmood</w:t>
        </w:r>
        <w:proofErr w:type="spellEnd"/>
        <w:r w:rsidR="00D4556A" w:rsidRPr="00F54C02">
          <w:rPr>
            <w:rStyle w:val="-"/>
            <w:rFonts w:ascii="Times New Roman" w:eastAsiaTheme="majorEastAsia" w:hAnsi="Times New Roman" w:cs="Times New Roman"/>
            <w:sz w:val="24"/>
            <w:szCs w:val="24"/>
            <w:u w:val="none"/>
            <w:lang w:val="en-US"/>
          </w:rPr>
          <w:t>—A Sentiment Analysis and Information Visualization Tool to Support the Evaluation of Usability and User Experience.”</w:t>
        </w:r>
      </w:hyperlink>
    </w:p>
    <w:p w14:paraId="7E270821" w14:textId="77777777" w:rsidR="00FC1A9D" w:rsidRPr="00FC1A9D" w:rsidRDefault="00FC1A9D" w:rsidP="00FC1A9D">
      <w:pPr>
        <w:ind w:left="567" w:hanging="567"/>
        <w:jc w:val="both"/>
        <w:rPr>
          <w:rStyle w:val="-"/>
          <w:rFonts w:eastAsiaTheme="majorEastAsia"/>
          <w:sz w:val="2"/>
          <w:szCs w:val="2"/>
          <w:u w:val="none"/>
          <w:lang w:val="en-US"/>
        </w:rPr>
      </w:pPr>
    </w:p>
    <w:p w14:paraId="3EBAB0EC" w14:textId="5E87E627" w:rsidR="24642E51" w:rsidRDefault="5C0B21BE" w:rsidP="00FC1A9D">
      <w:pPr>
        <w:ind w:left="567" w:hanging="567"/>
        <w:jc w:val="both"/>
        <w:rPr>
          <w:rStyle w:val="-"/>
          <w:rFonts w:ascii="Times New Roman" w:eastAsiaTheme="majorEastAsia" w:hAnsi="Times New Roman" w:cs="Times New Roman"/>
          <w:sz w:val="24"/>
          <w:szCs w:val="24"/>
          <w:u w:val="none"/>
          <w:lang w:val="en-US"/>
        </w:rPr>
      </w:pPr>
      <w:r w:rsidRPr="5C0B21BE">
        <w:rPr>
          <w:rStyle w:val="a7"/>
          <w:rFonts w:eastAsiaTheme="majorEastAsia"/>
          <w:sz w:val="24"/>
          <w:szCs w:val="24"/>
          <w:lang w:val="en-US"/>
        </w:rPr>
        <w:t>[13]</w:t>
      </w:r>
      <w:r w:rsidRPr="5C0B21BE">
        <w:rPr>
          <w:rFonts w:ascii="Times New Roman" w:eastAsia="Times New Roman" w:hAnsi="Times New Roman" w:cs="Times New Roman"/>
          <w:sz w:val="24"/>
          <w:szCs w:val="24"/>
          <w:lang w:val="en-US"/>
        </w:rPr>
        <w:t xml:space="preserve"> </w:t>
      </w:r>
      <w:r w:rsidR="00FC1A9D">
        <w:rPr>
          <w:rFonts w:ascii="Times New Roman" w:eastAsia="Times New Roman" w:hAnsi="Times New Roman" w:cs="Times New Roman"/>
          <w:sz w:val="24"/>
          <w:szCs w:val="24"/>
          <w:lang w:val="en-US"/>
        </w:rPr>
        <w:t xml:space="preserve"> </w:t>
      </w:r>
      <w:hyperlink r:id="rId36">
        <w:r w:rsidRPr="00F54C02">
          <w:rPr>
            <w:rStyle w:val="-"/>
            <w:rFonts w:ascii="Times New Roman" w:eastAsiaTheme="majorEastAsia" w:hAnsi="Times New Roman" w:cs="Times New Roman"/>
            <w:sz w:val="24"/>
            <w:szCs w:val="24"/>
            <w:u w:val="none"/>
            <w:lang w:val="en-US"/>
          </w:rPr>
          <w:t>Wang, J., &amp; Liu, Y. (2023). "A Comprehensive Review of UX Evaluation Frameworks in Mobile Applications." International Journal of Human-Computer Interaction, 39(5), 623-642.</w:t>
        </w:r>
      </w:hyperlink>
    </w:p>
    <w:p w14:paraId="6F403470" w14:textId="77777777" w:rsidR="00FC1A9D" w:rsidRDefault="00FC1A9D" w:rsidP="00FC1A9D">
      <w:pPr>
        <w:ind w:left="567" w:hanging="567"/>
        <w:jc w:val="both"/>
        <w:rPr>
          <w:rFonts w:ascii="Times New Roman" w:eastAsia="Times New Roman" w:hAnsi="Times New Roman" w:cs="Times New Roman"/>
          <w:color w:val="0070C0"/>
          <w:sz w:val="24"/>
          <w:szCs w:val="24"/>
          <w:lang w:val="en-US"/>
        </w:rPr>
      </w:pPr>
    </w:p>
    <w:p w14:paraId="64AFCAC7" w14:textId="795D7361" w:rsidR="24642E51" w:rsidRDefault="5C0B21BE" w:rsidP="00FC1A9D">
      <w:pPr>
        <w:spacing w:before="0" w:after="0"/>
        <w:ind w:left="567" w:hanging="567"/>
        <w:jc w:val="both"/>
        <w:rPr>
          <w:rStyle w:val="-"/>
          <w:rFonts w:ascii="Times New Roman" w:eastAsiaTheme="majorEastAsia" w:hAnsi="Times New Roman" w:cs="Times New Roman"/>
          <w:sz w:val="24"/>
          <w:szCs w:val="24"/>
          <w:u w:val="none"/>
          <w:lang w:val="en-US"/>
        </w:rPr>
      </w:pPr>
      <w:r w:rsidRPr="5C0B21BE">
        <w:rPr>
          <w:rStyle w:val="a7"/>
          <w:rFonts w:eastAsiaTheme="majorEastAsia"/>
          <w:sz w:val="24"/>
          <w:szCs w:val="24"/>
          <w:lang w:val="en-US"/>
        </w:rPr>
        <w:lastRenderedPageBreak/>
        <w:t>[14]</w:t>
      </w:r>
      <w:r w:rsidR="00FC1A9D">
        <w:rPr>
          <w:rStyle w:val="a7"/>
          <w:rFonts w:eastAsiaTheme="majorEastAsia"/>
          <w:sz w:val="24"/>
          <w:szCs w:val="24"/>
          <w:lang w:val="en-US"/>
        </w:rPr>
        <w:t xml:space="preserve"> </w:t>
      </w:r>
      <w:r w:rsidRPr="5C0B21BE">
        <w:rPr>
          <w:rFonts w:ascii="Times New Roman" w:eastAsia="Times New Roman" w:hAnsi="Times New Roman" w:cs="Times New Roman"/>
          <w:sz w:val="24"/>
          <w:szCs w:val="24"/>
          <w:lang w:val="en-US"/>
        </w:rPr>
        <w:t xml:space="preserve"> </w:t>
      </w:r>
      <w:hyperlink r:id="rId37">
        <w:r w:rsidRPr="00F54C02">
          <w:rPr>
            <w:rStyle w:val="-"/>
            <w:rFonts w:ascii="Times New Roman" w:eastAsiaTheme="majorEastAsia" w:hAnsi="Times New Roman" w:cs="Times New Roman"/>
            <w:sz w:val="24"/>
            <w:szCs w:val="24"/>
            <w:u w:val="none"/>
            <w:lang w:val="en-US"/>
          </w:rPr>
          <w:t>Chen, H., &amp; Smith, R. (2024). "Emerging Trends in UX Assessment: A Meta-Analysis of Evaluation Frameworks." User Experience Design Quarterly, 12(1), 45-67.</w:t>
        </w:r>
      </w:hyperlink>
    </w:p>
    <w:p w14:paraId="48ADAE72" w14:textId="77777777" w:rsidR="00DA1DCC" w:rsidRDefault="00DA1DCC" w:rsidP="00FC1A9D">
      <w:pPr>
        <w:spacing w:before="0" w:after="0"/>
        <w:ind w:left="567" w:hanging="567"/>
        <w:jc w:val="both"/>
        <w:rPr>
          <w:rStyle w:val="-"/>
          <w:rFonts w:ascii="Times New Roman" w:eastAsiaTheme="majorEastAsia" w:hAnsi="Times New Roman" w:cs="Times New Roman"/>
          <w:sz w:val="24"/>
          <w:szCs w:val="24"/>
          <w:u w:val="none"/>
          <w:lang w:val="en-US"/>
        </w:rPr>
      </w:pPr>
    </w:p>
    <w:p w14:paraId="320D380E" w14:textId="77777777" w:rsidR="00FC1A9D" w:rsidRPr="00FC1A9D" w:rsidRDefault="00FC1A9D" w:rsidP="00FC1A9D">
      <w:pPr>
        <w:spacing w:before="0" w:after="0"/>
        <w:ind w:left="567" w:hanging="567"/>
        <w:jc w:val="both"/>
        <w:rPr>
          <w:rStyle w:val="-"/>
          <w:rFonts w:ascii="Times New Roman" w:eastAsiaTheme="majorEastAsia" w:hAnsi="Times New Roman" w:cs="Times New Roman"/>
          <w:sz w:val="2"/>
          <w:szCs w:val="2"/>
          <w:u w:val="none"/>
          <w:lang w:val="en-US"/>
        </w:rPr>
      </w:pPr>
    </w:p>
    <w:p w14:paraId="6B0AA955" w14:textId="77777777" w:rsidR="00FC1A9D" w:rsidRPr="00FC1A9D" w:rsidRDefault="00FC1A9D" w:rsidP="00FC1A9D">
      <w:pPr>
        <w:spacing w:before="0" w:after="0"/>
        <w:ind w:left="567" w:hanging="567"/>
        <w:jc w:val="both"/>
        <w:rPr>
          <w:rFonts w:ascii="Times New Roman" w:eastAsia="Times New Roman" w:hAnsi="Times New Roman" w:cs="Times New Roman"/>
          <w:sz w:val="2"/>
          <w:szCs w:val="2"/>
          <w:lang w:val="en-US"/>
        </w:rPr>
      </w:pPr>
    </w:p>
    <w:p w14:paraId="253C897B" w14:textId="04AF7FB9" w:rsidR="6E736FA3" w:rsidRPr="00F54C02" w:rsidRDefault="5C0B21BE" w:rsidP="00FC1A9D">
      <w:pPr>
        <w:spacing w:before="0" w:after="0"/>
        <w:ind w:left="567" w:hanging="567"/>
        <w:jc w:val="both"/>
        <w:rPr>
          <w:rStyle w:val="-"/>
          <w:rFonts w:ascii="Times New Roman" w:eastAsiaTheme="majorEastAsia" w:hAnsi="Times New Roman" w:cs="Times New Roman"/>
          <w:sz w:val="24"/>
          <w:szCs w:val="24"/>
          <w:u w:val="none"/>
          <w:lang w:val="en-US"/>
        </w:rPr>
      </w:pPr>
      <w:r w:rsidRPr="5C0B21BE">
        <w:rPr>
          <w:rFonts w:ascii="Times New Roman" w:eastAsia="Times New Roman" w:hAnsi="Times New Roman" w:cs="Times New Roman"/>
          <w:b/>
          <w:bCs/>
          <w:color w:val="000000" w:themeColor="text1"/>
          <w:sz w:val="24"/>
          <w:szCs w:val="24"/>
          <w:lang w:val="en-US"/>
        </w:rPr>
        <w:t>[15]</w:t>
      </w:r>
      <w:r w:rsidRPr="5C0B21BE">
        <w:rPr>
          <w:rFonts w:ascii="Times New Roman" w:eastAsia="Times New Roman" w:hAnsi="Times New Roman" w:cs="Times New Roman"/>
          <w:color w:val="0070C0"/>
          <w:sz w:val="24"/>
          <w:szCs w:val="24"/>
          <w:lang w:val="en-US"/>
        </w:rPr>
        <w:t xml:space="preserve"> </w:t>
      </w:r>
      <w:r w:rsidR="00FC1A9D">
        <w:rPr>
          <w:rFonts w:ascii="Times New Roman" w:eastAsia="Times New Roman" w:hAnsi="Times New Roman" w:cs="Times New Roman"/>
          <w:color w:val="0070C0"/>
          <w:sz w:val="24"/>
          <w:szCs w:val="24"/>
          <w:lang w:val="en-US"/>
        </w:rPr>
        <w:t xml:space="preserve"> </w:t>
      </w:r>
      <w:hyperlink r:id="rId38">
        <w:r w:rsidRPr="00F54C02">
          <w:rPr>
            <w:rStyle w:val="-"/>
            <w:rFonts w:ascii="Times New Roman" w:eastAsiaTheme="majorEastAsia" w:hAnsi="Times New Roman" w:cs="Times New Roman"/>
            <w:sz w:val="24"/>
            <w:szCs w:val="24"/>
            <w:u w:val="none"/>
            <w:lang w:val="en-US"/>
          </w:rPr>
          <w:t>Johnson, M., &amp; Martinez, A. (2024). "Enhancing UX Evaluation through Natural Language Processing: A Comparative Analysis." International Journal of Human-Computer Studies, 172, 102930.</w:t>
        </w:r>
      </w:hyperlink>
    </w:p>
    <w:p w14:paraId="28AF4C61" w14:textId="11AD5B28" w:rsidR="24642E51" w:rsidRPr="00F54C02" w:rsidRDefault="24642E51" w:rsidP="0071498F">
      <w:pPr>
        <w:jc w:val="both"/>
        <w:rPr>
          <w:rStyle w:val="-"/>
          <w:rFonts w:eastAsiaTheme="majorEastAsia"/>
          <w:u w:val="none"/>
        </w:rPr>
        <w:sectPr w:rsidR="24642E51" w:rsidRPr="00F54C02" w:rsidSect="000C30ED">
          <w:type w:val="continuous"/>
          <w:pgSz w:w="11906" w:h="16838"/>
          <w:pgMar w:top="1440" w:right="1080" w:bottom="1440" w:left="1080" w:header="708" w:footer="708" w:gutter="0"/>
          <w:cols w:space="708"/>
          <w:titlePg/>
          <w:docGrid w:linePitch="360"/>
        </w:sectPr>
      </w:pPr>
    </w:p>
    <w:p w14:paraId="2262079D" w14:textId="77777777" w:rsidR="000C30ED" w:rsidRPr="002E451E" w:rsidRDefault="000C30ED" w:rsidP="0071498F">
      <w:pPr>
        <w:jc w:val="both"/>
        <w:rPr>
          <w:rFonts w:ascii="Times New Roman" w:hAnsi="Times New Roman" w:cs="Times New Roman"/>
          <w:lang w:val="en-US"/>
        </w:rPr>
        <w:sectPr w:rsidR="000C30ED" w:rsidRPr="002E451E" w:rsidSect="00201C7D">
          <w:type w:val="continuous"/>
          <w:pgSz w:w="11906" w:h="16838"/>
          <w:pgMar w:top="1440" w:right="1080" w:bottom="1440" w:left="1080" w:header="708" w:footer="708" w:gutter="0"/>
          <w:cols w:space="708"/>
          <w:titlePg/>
          <w:docGrid w:linePitch="360"/>
        </w:sectPr>
      </w:pPr>
    </w:p>
    <w:p w14:paraId="0551D0C6" w14:textId="5298265C" w:rsidR="000C30ED" w:rsidRPr="002E451E" w:rsidRDefault="000C30ED" w:rsidP="0071498F">
      <w:pPr>
        <w:jc w:val="both"/>
        <w:rPr>
          <w:rFonts w:ascii="Times New Roman" w:hAnsi="Times New Roman" w:cs="Times New Roman"/>
          <w:lang w:val="en-US"/>
        </w:rPr>
      </w:pPr>
    </w:p>
    <w:sectPr w:rsidR="000C30ED" w:rsidRPr="002E451E" w:rsidSect="00201C7D">
      <w:type w:val="continuous"/>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3BD4B" w14:textId="77777777" w:rsidR="0089386F" w:rsidRDefault="0089386F" w:rsidP="00B6630E">
      <w:pPr>
        <w:spacing w:before="0" w:after="0"/>
      </w:pPr>
      <w:r>
        <w:separator/>
      </w:r>
    </w:p>
  </w:endnote>
  <w:endnote w:type="continuationSeparator" w:id="0">
    <w:p w14:paraId="57782FD4" w14:textId="77777777" w:rsidR="0089386F" w:rsidRDefault="0089386F" w:rsidP="00B6630E">
      <w:pPr>
        <w:spacing w:before="0" w:after="0"/>
      </w:pPr>
      <w:r>
        <w:continuationSeparator/>
      </w:r>
    </w:p>
  </w:endnote>
  <w:endnote w:type="continuationNotice" w:id="1">
    <w:p w14:paraId="1636EA15" w14:textId="77777777" w:rsidR="0089386F" w:rsidRDefault="0089386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2585239"/>
      <w:docPartObj>
        <w:docPartGallery w:val="Page Numbers (Bottom of Page)"/>
        <w:docPartUnique/>
      </w:docPartObj>
    </w:sdtPr>
    <w:sdtContent>
      <w:p w14:paraId="35816D95" w14:textId="1120FC64" w:rsidR="00B6630E" w:rsidRDefault="00B6630E">
        <w:pPr>
          <w:pStyle w:val="a4"/>
          <w:jc w:val="right"/>
        </w:pPr>
        <w:r>
          <w:fldChar w:fldCharType="begin"/>
        </w:r>
        <w:r>
          <w:instrText>PAGE   \* MERGEFORMAT</w:instrText>
        </w:r>
        <w:r>
          <w:fldChar w:fldCharType="separate"/>
        </w:r>
        <w:r>
          <w:t>2</w:t>
        </w:r>
        <w:r>
          <w:fldChar w:fldCharType="end"/>
        </w:r>
      </w:p>
    </w:sdtContent>
  </w:sdt>
  <w:p w14:paraId="066D8E87" w14:textId="77777777" w:rsidR="00B6630E" w:rsidRDefault="00B6630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83F45" w14:textId="77777777" w:rsidR="0089386F" w:rsidRDefault="0089386F" w:rsidP="00B6630E">
      <w:pPr>
        <w:spacing w:before="0" w:after="0"/>
      </w:pPr>
      <w:r>
        <w:separator/>
      </w:r>
    </w:p>
  </w:footnote>
  <w:footnote w:type="continuationSeparator" w:id="0">
    <w:p w14:paraId="6D97AFB4" w14:textId="77777777" w:rsidR="0089386F" w:rsidRDefault="0089386F" w:rsidP="00B6630E">
      <w:pPr>
        <w:spacing w:before="0" w:after="0"/>
      </w:pPr>
      <w:r>
        <w:continuationSeparator/>
      </w:r>
    </w:p>
  </w:footnote>
  <w:footnote w:type="continuationNotice" w:id="1">
    <w:p w14:paraId="7E6971BA" w14:textId="77777777" w:rsidR="0089386F" w:rsidRDefault="0089386F">
      <w:pPr>
        <w:spacing w:before="0" w:after="0"/>
      </w:pPr>
    </w:p>
  </w:footnote>
</w:footnotes>
</file>

<file path=word/intelligence2.xml><?xml version="1.0" encoding="utf-8"?>
<int2:intelligence xmlns:int2="http://schemas.microsoft.com/office/intelligence/2020/intelligence" xmlns:oel="http://schemas.microsoft.com/office/2019/extlst">
  <int2:observations>
    <int2:textHash int2:hashCode="chwoKTXxwkyXJH" int2:id="0qAzyTCe">
      <int2:state int2:value="Rejected" int2:type="AugLoop_Text_Critique"/>
    </int2:textHash>
    <int2:textHash int2:hashCode="KCCiCnjni4W3M9" int2:id="vxJXujL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2902F"/>
    <w:multiLevelType w:val="hybridMultilevel"/>
    <w:tmpl w:val="B4940AD6"/>
    <w:lvl w:ilvl="0" w:tplc="0396F1EC">
      <w:start w:val="1"/>
      <w:numFmt w:val="bullet"/>
      <w:lvlText w:val=""/>
      <w:lvlJc w:val="left"/>
      <w:pPr>
        <w:ind w:left="720" w:hanging="360"/>
      </w:pPr>
      <w:rPr>
        <w:rFonts w:ascii="Symbol" w:hAnsi="Symbol" w:hint="default"/>
      </w:rPr>
    </w:lvl>
    <w:lvl w:ilvl="1" w:tplc="B12208B6">
      <w:start w:val="1"/>
      <w:numFmt w:val="bullet"/>
      <w:lvlText w:val="o"/>
      <w:lvlJc w:val="left"/>
      <w:pPr>
        <w:ind w:left="1440" w:hanging="360"/>
      </w:pPr>
      <w:rPr>
        <w:rFonts w:ascii="Courier New" w:hAnsi="Courier New" w:hint="default"/>
      </w:rPr>
    </w:lvl>
    <w:lvl w:ilvl="2" w:tplc="7660BCC6">
      <w:start w:val="1"/>
      <w:numFmt w:val="bullet"/>
      <w:lvlText w:val=""/>
      <w:lvlJc w:val="left"/>
      <w:pPr>
        <w:ind w:left="2160" w:hanging="360"/>
      </w:pPr>
      <w:rPr>
        <w:rFonts w:ascii="Wingdings" w:hAnsi="Wingdings" w:hint="default"/>
      </w:rPr>
    </w:lvl>
    <w:lvl w:ilvl="3" w:tplc="8A706CE2">
      <w:start w:val="1"/>
      <w:numFmt w:val="bullet"/>
      <w:lvlText w:val=""/>
      <w:lvlJc w:val="left"/>
      <w:pPr>
        <w:ind w:left="2880" w:hanging="360"/>
      </w:pPr>
      <w:rPr>
        <w:rFonts w:ascii="Symbol" w:hAnsi="Symbol" w:hint="default"/>
      </w:rPr>
    </w:lvl>
    <w:lvl w:ilvl="4" w:tplc="9958498E">
      <w:start w:val="1"/>
      <w:numFmt w:val="bullet"/>
      <w:lvlText w:val="o"/>
      <w:lvlJc w:val="left"/>
      <w:pPr>
        <w:ind w:left="3600" w:hanging="360"/>
      </w:pPr>
      <w:rPr>
        <w:rFonts w:ascii="Courier New" w:hAnsi="Courier New" w:hint="default"/>
      </w:rPr>
    </w:lvl>
    <w:lvl w:ilvl="5" w:tplc="4BE2828E">
      <w:start w:val="1"/>
      <w:numFmt w:val="bullet"/>
      <w:lvlText w:val=""/>
      <w:lvlJc w:val="left"/>
      <w:pPr>
        <w:ind w:left="4320" w:hanging="360"/>
      </w:pPr>
      <w:rPr>
        <w:rFonts w:ascii="Wingdings" w:hAnsi="Wingdings" w:hint="default"/>
      </w:rPr>
    </w:lvl>
    <w:lvl w:ilvl="6" w:tplc="1D246350">
      <w:start w:val="1"/>
      <w:numFmt w:val="bullet"/>
      <w:lvlText w:val=""/>
      <w:lvlJc w:val="left"/>
      <w:pPr>
        <w:ind w:left="5040" w:hanging="360"/>
      </w:pPr>
      <w:rPr>
        <w:rFonts w:ascii="Symbol" w:hAnsi="Symbol" w:hint="default"/>
      </w:rPr>
    </w:lvl>
    <w:lvl w:ilvl="7" w:tplc="66F41FB4">
      <w:start w:val="1"/>
      <w:numFmt w:val="bullet"/>
      <w:lvlText w:val="o"/>
      <w:lvlJc w:val="left"/>
      <w:pPr>
        <w:ind w:left="5760" w:hanging="360"/>
      </w:pPr>
      <w:rPr>
        <w:rFonts w:ascii="Courier New" w:hAnsi="Courier New" w:hint="default"/>
      </w:rPr>
    </w:lvl>
    <w:lvl w:ilvl="8" w:tplc="C57EFB00">
      <w:start w:val="1"/>
      <w:numFmt w:val="bullet"/>
      <w:lvlText w:val=""/>
      <w:lvlJc w:val="left"/>
      <w:pPr>
        <w:ind w:left="6480" w:hanging="360"/>
      </w:pPr>
      <w:rPr>
        <w:rFonts w:ascii="Wingdings" w:hAnsi="Wingdings" w:hint="default"/>
      </w:rPr>
    </w:lvl>
  </w:abstractNum>
  <w:abstractNum w:abstractNumId="1" w15:restartNumberingAfterBreak="0">
    <w:nsid w:val="19ADDD81"/>
    <w:multiLevelType w:val="hybridMultilevel"/>
    <w:tmpl w:val="AA58736E"/>
    <w:lvl w:ilvl="0" w:tplc="C6B476E6">
      <w:start w:val="1"/>
      <w:numFmt w:val="bullet"/>
      <w:lvlText w:val=""/>
      <w:lvlJc w:val="left"/>
      <w:pPr>
        <w:ind w:left="720" w:hanging="360"/>
      </w:pPr>
      <w:rPr>
        <w:rFonts w:ascii="Symbol" w:hAnsi="Symbol" w:hint="default"/>
      </w:rPr>
    </w:lvl>
    <w:lvl w:ilvl="1" w:tplc="B4B4FED0">
      <w:start w:val="1"/>
      <w:numFmt w:val="bullet"/>
      <w:lvlText w:val="o"/>
      <w:lvlJc w:val="left"/>
      <w:pPr>
        <w:ind w:left="1440" w:hanging="360"/>
      </w:pPr>
      <w:rPr>
        <w:rFonts w:ascii="Courier New" w:hAnsi="Courier New" w:hint="default"/>
      </w:rPr>
    </w:lvl>
    <w:lvl w:ilvl="2" w:tplc="1674D934">
      <w:start w:val="1"/>
      <w:numFmt w:val="bullet"/>
      <w:lvlText w:val=""/>
      <w:lvlJc w:val="left"/>
      <w:pPr>
        <w:ind w:left="2160" w:hanging="360"/>
      </w:pPr>
      <w:rPr>
        <w:rFonts w:ascii="Wingdings" w:hAnsi="Wingdings" w:hint="default"/>
      </w:rPr>
    </w:lvl>
    <w:lvl w:ilvl="3" w:tplc="2D988722">
      <w:start w:val="1"/>
      <w:numFmt w:val="bullet"/>
      <w:lvlText w:val=""/>
      <w:lvlJc w:val="left"/>
      <w:pPr>
        <w:ind w:left="2880" w:hanging="360"/>
      </w:pPr>
      <w:rPr>
        <w:rFonts w:ascii="Symbol" w:hAnsi="Symbol" w:hint="default"/>
      </w:rPr>
    </w:lvl>
    <w:lvl w:ilvl="4" w:tplc="AA609654">
      <w:start w:val="1"/>
      <w:numFmt w:val="bullet"/>
      <w:lvlText w:val="o"/>
      <w:lvlJc w:val="left"/>
      <w:pPr>
        <w:ind w:left="3600" w:hanging="360"/>
      </w:pPr>
      <w:rPr>
        <w:rFonts w:ascii="Courier New" w:hAnsi="Courier New" w:hint="default"/>
      </w:rPr>
    </w:lvl>
    <w:lvl w:ilvl="5" w:tplc="9AA415EA">
      <w:start w:val="1"/>
      <w:numFmt w:val="bullet"/>
      <w:lvlText w:val=""/>
      <w:lvlJc w:val="left"/>
      <w:pPr>
        <w:ind w:left="4320" w:hanging="360"/>
      </w:pPr>
      <w:rPr>
        <w:rFonts w:ascii="Wingdings" w:hAnsi="Wingdings" w:hint="default"/>
      </w:rPr>
    </w:lvl>
    <w:lvl w:ilvl="6" w:tplc="1536301A">
      <w:start w:val="1"/>
      <w:numFmt w:val="bullet"/>
      <w:lvlText w:val=""/>
      <w:lvlJc w:val="left"/>
      <w:pPr>
        <w:ind w:left="5040" w:hanging="360"/>
      </w:pPr>
      <w:rPr>
        <w:rFonts w:ascii="Symbol" w:hAnsi="Symbol" w:hint="default"/>
      </w:rPr>
    </w:lvl>
    <w:lvl w:ilvl="7" w:tplc="DFA088E2">
      <w:start w:val="1"/>
      <w:numFmt w:val="bullet"/>
      <w:lvlText w:val="o"/>
      <w:lvlJc w:val="left"/>
      <w:pPr>
        <w:ind w:left="5760" w:hanging="360"/>
      </w:pPr>
      <w:rPr>
        <w:rFonts w:ascii="Courier New" w:hAnsi="Courier New" w:hint="default"/>
      </w:rPr>
    </w:lvl>
    <w:lvl w:ilvl="8" w:tplc="E78C8644">
      <w:start w:val="1"/>
      <w:numFmt w:val="bullet"/>
      <w:lvlText w:val=""/>
      <w:lvlJc w:val="left"/>
      <w:pPr>
        <w:ind w:left="6480" w:hanging="360"/>
      </w:pPr>
      <w:rPr>
        <w:rFonts w:ascii="Wingdings" w:hAnsi="Wingdings" w:hint="default"/>
      </w:rPr>
    </w:lvl>
  </w:abstractNum>
  <w:abstractNum w:abstractNumId="2" w15:restartNumberingAfterBreak="0">
    <w:nsid w:val="2224E0D8"/>
    <w:multiLevelType w:val="hybridMultilevel"/>
    <w:tmpl w:val="EFCAC128"/>
    <w:lvl w:ilvl="0" w:tplc="BCB2755A">
      <w:start w:val="1"/>
      <w:numFmt w:val="decimal"/>
      <w:lvlText w:val="%1."/>
      <w:lvlJc w:val="left"/>
      <w:pPr>
        <w:ind w:left="720" w:hanging="360"/>
      </w:pPr>
    </w:lvl>
    <w:lvl w:ilvl="1" w:tplc="7F5EC904">
      <w:start w:val="1"/>
      <w:numFmt w:val="lowerLetter"/>
      <w:lvlText w:val="%2."/>
      <w:lvlJc w:val="left"/>
      <w:pPr>
        <w:ind w:left="1440" w:hanging="360"/>
      </w:pPr>
    </w:lvl>
    <w:lvl w:ilvl="2" w:tplc="11380F54">
      <w:start w:val="1"/>
      <w:numFmt w:val="lowerRoman"/>
      <w:lvlText w:val="%3."/>
      <w:lvlJc w:val="right"/>
      <w:pPr>
        <w:ind w:left="2160" w:hanging="180"/>
      </w:pPr>
    </w:lvl>
    <w:lvl w:ilvl="3" w:tplc="4A865B8A">
      <w:start w:val="1"/>
      <w:numFmt w:val="decimal"/>
      <w:lvlText w:val="%4."/>
      <w:lvlJc w:val="left"/>
      <w:pPr>
        <w:ind w:left="2880" w:hanging="360"/>
      </w:pPr>
    </w:lvl>
    <w:lvl w:ilvl="4" w:tplc="589CE51A">
      <w:start w:val="1"/>
      <w:numFmt w:val="lowerLetter"/>
      <w:lvlText w:val="%5."/>
      <w:lvlJc w:val="left"/>
      <w:pPr>
        <w:ind w:left="3600" w:hanging="360"/>
      </w:pPr>
    </w:lvl>
    <w:lvl w:ilvl="5" w:tplc="A532F19E">
      <w:start w:val="1"/>
      <w:numFmt w:val="lowerRoman"/>
      <w:lvlText w:val="%6."/>
      <w:lvlJc w:val="right"/>
      <w:pPr>
        <w:ind w:left="4320" w:hanging="180"/>
      </w:pPr>
    </w:lvl>
    <w:lvl w:ilvl="6" w:tplc="F8CA11A8">
      <w:start w:val="1"/>
      <w:numFmt w:val="decimal"/>
      <w:lvlText w:val="%7."/>
      <w:lvlJc w:val="left"/>
      <w:pPr>
        <w:ind w:left="5040" w:hanging="360"/>
      </w:pPr>
    </w:lvl>
    <w:lvl w:ilvl="7" w:tplc="C2DAD9B4">
      <w:start w:val="1"/>
      <w:numFmt w:val="lowerLetter"/>
      <w:lvlText w:val="%8."/>
      <w:lvlJc w:val="left"/>
      <w:pPr>
        <w:ind w:left="5760" w:hanging="360"/>
      </w:pPr>
    </w:lvl>
    <w:lvl w:ilvl="8" w:tplc="597697BA">
      <w:start w:val="1"/>
      <w:numFmt w:val="lowerRoman"/>
      <w:lvlText w:val="%9."/>
      <w:lvlJc w:val="right"/>
      <w:pPr>
        <w:ind w:left="6480" w:hanging="180"/>
      </w:pPr>
    </w:lvl>
  </w:abstractNum>
  <w:abstractNum w:abstractNumId="3" w15:restartNumberingAfterBreak="0">
    <w:nsid w:val="315F4A42"/>
    <w:multiLevelType w:val="hybridMultilevel"/>
    <w:tmpl w:val="E35E4D20"/>
    <w:lvl w:ilvl="0" w:tplc="5AC84752">
      <w:start w:val="1"/>
      <w:numFmt w:val="bullet"/>
      <w:lvlText w:val=""/>
      <w:lvlJc w:val="left"/>
      <w:pPr>
        <w:ind w:left="720" w:hanging="360"/>
      </w:pPr>
      <w:rPr>
        <w:rFonts w:ascii="Symbol" w:hAnsi="Symbol" w:hint="default"/>
      </w:rPr>
    </w:lvl>
    <w:lvl w:ilvl="1" w:tplc="933E5A36">
      <w:start w:val="1"/>
      <w:numFmt w:val="bullet"/>
      <w:lvlText w:val="o"/>
      <w:lvlJc w:val="left"/>
      <w:pPr>
        <w:ind w:left="1440" w:hanging="360"/>
      </w:pPr>
      <w:rPr>
        <w:rFonts w:ascii="Courier New" w:hAnsi="Courier New" w:hint="default"/>
      </w:rPr>
    </w:lvl>
    <w:lvl w:ilvl="2" w:tplc="5388F29A">
      <w:start w:val="1"/>
      <w:numFmt w:val="bullet"/>
      <w:lvlText w:val=""/>
      <w:lvlJc w:val="left"/>
      <w:pPr>
        <w:ind w:left="2160" w:hanging="360"/>
      </w:pPr>
      <w:rPr>
        <w:rFonts w:ascii="Wingdings" w:hAnsi="Wingdings" w:hint="default"/>
      </w:rPr>
    </w:lvl>
    <w:lvl w:ilvl="3" w:tplc="911C8516">
      <w:start w:val="1"/>
      <w:numFmt w:val="bullet"/>
      <w:lvlText w:val=""/>
      <w:lvlJc w:val="left"/>
      <w:pPr>
        <w:ind w:left="2880" w:hanging="360"/>
      </w:pPr>
      <w:rPr>
        <w:rFonts w:ascii="Symbol" w:hAnsi="Symbol" w:hint="default"/>
      </w:rPr>
    </w:lvl>
    <w:lvl w:ilvl="4" w:tplc="23002FDE">
      <w:start w:val="1"/>
      <w:numFmt w:val="bullet"/>
      <w:lvlText w:val="o"/>
      <w:lvlJc w:val="left"/>
      <w:pPr>
        <w:ind w:left="3600" w:hanging="360"/>
      </w:pPr>
      <w:rPr>
        <w:rFonts w:ascii="Courier New" w:hAnsi="Courier New" w:hint="default"/>
      </w:rPr>
    </w:lvl>
    <w:lvl w:ilvl="5" w:tplc="C7BABCEE">
      <w:start w:val="1"/>
      <w:numFmt w:val="bullet"/>
      <w:lvlText w:val=""/>
      <w:lvlJc w:val="left"/>
      <w:pPr>
        <w:ind w:left="4320" w:hanging="360"/>
      </w:pPr>
      <w:rPr>
        <w:rFonts w:ascii="Wingdings" w:hAnsi="Wingdings" w:hint="default"/>
      </w:rPr>
    </w:lvl>
    <w:lvl w:ilvl="6" w:tplc="6A06E746">
      <w:start w:val="1"/>
      <w:numFmt w:val="bullet"/>
      <w:lvlText w:val=""/>
      <w:lvlJc w:val="left"/>
      <w:pPr>
        <w:ind w:left="5040" w:hanging="360"/>
      </w:pPr>
      <w:rPr>
        <w:rFonts w:ascii="Symbol" w:hAnsi="Symbol" w:hint="default"/>
      </w:rPr>
    </w:lvl>
    <w:lvl w:ilvl="7" w:tplc="F9DE5614">
      <w:start w:val="1"/>
      <w:numFmt w:val="bullet"/>
      <w:lvlText w:val="o"/>
      <w:lvlJc w:val="left"/>
      <w:pPr>
        <w:ind w:left="5760" w:hanging="360"/>
      </w:pPr>
      <w:rPr>
        <w:rFonts w:ascii="Courier New" w:hAnsi="Courier New" w:hint="default"/>
      </w:rPr>
    </w:lvl>
    <w:lvl w:ilvl="8" w:tplc="C5CEFFD6">
      <w:start w:val="1"/>
      <w:numFmt w:val="bullet"/>
      <w:lvlText w:val=""/>
      <w:lvlJc w:val="left"/>
      <w:pPr>
        <w:ind w:left="6480" w:hanging="360"/>
      </w:pPr>
      <w:rPr>
        <w:rFonts w:ascii="Wingdings" w:hAnsi="Wingdings" w:hint="default"/>
      </w:rPr>
    </w:lvl>
  </w:abstractNum>
  <w:abstractNum w:abstractNumId="4" w15:restartNumberingAfterBreak="0">
    <w:nsid w:val="43F43196"/>
    <w:multiLevelType w:val="hybridMultilevel"/>
    <w:tmpl w:val="24B208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92F2346"/>
    <w:multiLevelType w:val="hybridMultilevel"/>
    <w:tmpl w:val="CA3E276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9095BE1"/>
    <w:multiLevelType w:val="hybridMultilevel"/>
    <w:tmpl w:val="B7D02DFA"/>
    <w:lvl w:ilvl="0" w:tplc="479C8FDE">
      <w:start w:val="1"/>
      <w:numFmt w:val="decimal"/>
      <w:lvlText w:val="%1."/>
      <w:lvlJc w:val="left"/>
      <w:pPr>
        <w:ind w:left="720" w:hanging="360"/>
      </w:pPr>
    </w:lvl>
    <w:lvl w:ilvl="1" w:tplc="C686B4F0">
      <w:start w:val="1"/>
      <w:numFmt w:val="lowerLetter"/>
      <w:lvlText w:val="%2."/>
      <w:lvlJc w:val="left"/>
      <w:pPr>
        <w:ind w:left="1440" w:hanging="360"/>
      </w:pPr>
    </w:lvl>
    <w:lvl w:ilvl="2" w:tplc="D158DB90">
      <w:start w:val="1"/>
      <w:numFmt w:val="lowerRoman"/>
      <w:lvlText w:val="%3."/>
      <w:lvlJc w:val="right"/>
      <w:pPr>
        <w:ind w:left="2160" w:hanging="180"/>
      </w:pPr>
    </w:lvl>
    <w:lvl w:ilvl="3" w:tplc="C17E9740">
      <w:start w:val="1"/>
      <w:numFmt w:val="decimal"/>
      <w:lvlText w:val="%4."/>
      <w:lvlJc w:val="left"/>
      <w:pPr>
        <w:ind w:left="2880" w:hanging="360"/>
      </w:pPr>
    </w:lvl>
    <w:lvl w:ilvl="4" w:tplc="DD52240C">
      <w:start w:val="1"/>
      <w:numFmt w:val="lowerLetter"/>
      <w:lvlText w:val="%5."/>
      <w:lvlJc w:val="left"/>
      <w:pPr>
        <w:ind w:left="3600" w:hanging="360"/>
      </w:pPr>
    </w:lvl>
    <w:lvl w:ilvl="5" w:tplc="382201EC">
      <w:start w:val="1"/>
      <w:numFmt w:val="lowerRoman"/>
      <w:lvlText w:val="%6."/>
      <w:lvlJc w:val="right"/>
      <w:pPr>
        <w:ind w:left="4320" w:hanging="180"/>
      </w:pPr>
    </w:lvl>
    <w:lvl w:ilvl="6" w:tplc="0532B180">
      <w:start w:val="1"/>
      <w:numFmt w:val="decimal"/>
      <w:lvlText w:val="%7."/>
      <w:lvlJc w:val="left"/>
      <w:pPr>
        <w:ind w:left="5040" w:hanging="360"/>
      </w:pPr>
    </w:lvl>
    <w:lvl w:ilvl="7" w:tplc="0BAABBFE">
      <w:start w:val="1"/>
      <w:numFmt w:val="lowerLetter"/>
      <w:lvlText w:val="%8."/>
      <w:lvlJc w:val="left"/>
      <w:pPr>
        <w:ind w:left="5760" w:hanging="360"/>
      </w:pPr>
    </w:lvl>
    <w:lvl w:ilvl="8" w:tplc="A9AE15C0">
      <w:start w:val="1"/>
      <w:numFmt w:val="lowerRoman"/>
      <w:lvlText w:val="%9."/>
      <w:lvlJc w:val="right"/>
      <w:pPr>
        <w:ind w:left="6480" w:hanging="180"/>
      </w:pPr>
    </w:lvl>
  </w:abstractNum>
  <w:abstractNum w:abstractNumId="7" w15:restartNumberingAfterBreak="0">
    <w:nsid w:val="78400718"/>
    <w:multiLevelType w:val="hybridMultilevel"/>
    <w:tmpl w:val="2E1660D4"/>
    <w:lvl w:ilvl="0" w:tplc="0408000F">
      <w:start w:val="1"/>
      <w:numFmt w:val="decimal"/>
      <w:lvlText w:val="%1."/>
      <w:lvlJc w:val="left"/>
      <w:pPr>
        <w:ind w:left="720" w:hanging="360"/>
      </w:pPr>
      <w:rPr>
        <w:rFonts w:hint="default"/>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21469383">
    <w:abstractNumId w:val="2"/>
  </w:num>
  <w:num w:numId="2" w16cid:durableId="1903713404">
    <w:abstractNumId w:val="0"/>
  </w:num>
  <w:num w:numId="3" w16cid:durableId="1633362225">
    <w:abstractNumId w:val="6"/>
  </w:num>
  <w:num w:numId="4" w16cid:durableId="94130285">
    <w:abstractNumId w:val="1"/>
  </w:num>
  <w:num w:numId="5" w16cid:durableId="2004427485">
    <w:abstractNumId w:val="3"/>
  </w:num>
  <w:num w:numId="6" w16cid:durableId="312024685">
    <w:abstractNumId w:val="5"/>
  </w:num>
  <w:num w:numId="7" w16cid:durableId="1672366658">
    <w:abstractNumId w:val="7"/>
  </w:num>
  <w:num w:numId="8" w16cid:durableId="1286734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25"/>
    <w:rsid w:val="00005D2A"/>
    <w:rsid w:val="00031489"/>
    <w:rsid w:val="00051CB4"/>
    <w:rsid w:val="00053772"/>
    <w:rsid w:val="00061B7E"/>
    <w:rsid w:val="000856BC"/>
    <w:rsid w:val="0009208D"/>
    <w:rsid w:val="000B7F8B"/>
    <w:rsid w:val="000C30ED"/>
    <w:rsid w:val="00122F36"/>
    <w:rsid w:val="00144987"/>
    <w:rsid w:val="00146DA3"/>
    <w:rsid w:val="00176B45"/>
    <w:rsid w:val="00182106"/>
    <w:rsid w:val="00192AE0"/>
    <w:rsid w:val="001A5500"/>
    <w:rsid w:val="001C2E39"/>
    <w:rsid w:val="001D1A4F"/>
    <w:rsid w:val="001D5F5E"/>
    <w:rsid w:val="001E7A75"/>
    <w:rsid w:val="00201C7D"/>
    <w:rsid w:val="0021189F"/>
    <w:rsid w:val="0022621C"/>
    <w:rsid w:val="002272CF"/>
    <w:rsid w:val="00237C71"/>
    <w:rsid w:val="00257AC5"/>
    <w:rsid w:val="00286D7B"/>
    <w:rsid w:val="0029033C"/>
    <w:rsid w:val="00292D65"/>
    <w:rsid w:val="002B13C2"/>
    <w:rsid w:val="002B5821"/>
    <w:rsid w:val="002E04FC"/>
    <w:rsid w:val="002E0D82"/>
    <w:rsid w:val="002E451E"/>
    <w:rsid w:val="002F1467"/>
    <w:rsid w:val="002F1754"/>
    <w:rsid w:val="00302051"/>
    <w:rsid w:val="00323F05"/>
    <w:rsid w:val="00340046"/>
    <w:rsid w:val="00366E56"/>
    <w:rsid w:val="00372EB3"/>
    <w:rsid w:val="00380807"/>
    <w:rsid w:val="003B1B42"/>
    <w:rsid w:val="003B7D69"/>
    <w:rsid w:val="003C0FF7"/>
    <w:rsid w:val="003D15BC"/>
    <w:rsid w:val="00410CBA"/>
    <w:rsid w:val="00430387"/>
    <w:rsid w:val="00441927"/>
    <w:rsid w:val="004A1531"/>
    <w:rsid w:val="004A1F5D"/>
    <w:rsid w:val="004B3B15"/>
    <w:rsid w:val="004C74C5"/>
    <w:rsid w:val="004D422B"/>
    <w:rsid w:val="004E237C"/>
    <w:rsid w:val="004F5A42"/>
    <w:rsid w:val="0051535F"/>
    <w:rsid w:val="00515CD3"/>
    <w:rsid w:val="00515DD4"/>
    <w:rsid w:val="00566882"/>
    <w:rsid w:val="005F0A2D"/>
    <w:rsid w:val="005F36E2"/>
    <w:rsid w:val="005F557C"/>
    <w:rsid w:val="006058CF"/>
    <w:rsid w:val="00617219"/>
    <w:rsid w:val="00640574"/>
    <w:rsid w:val="00671AA2"/>
    <w:rsid w:val="00672E40"/>
    <w:rsid w:val="00677930"/>
    <w:rsid w:val="00696B54"/>
    <w:rsid w:val="006C0CEE"/>
    <w:rsid w:val="006F2328"/>
    <w:rsid w:val="00706AD3"/>
    <w:rsid w:val="0071498F"/>
    <w:rsid w:val="007301F2"/>
    <w:rsid w:val="00744B76"/>
    <w:rsid w:val="00763E1C"/>
    <w:rsid w:val="0076633A"/>
    <w:rsid w:val="0077589B"/>
    <w:rsid w:val="00796DA0"/>
    <w:rsid w:val="007C3503"/>
    <w:rsid w:val="007E5DA5"/>
    <w:rsid w:val="007F686F"/>
    <w:rsid w:val="008315C3"/>
    <w:rsid w:val="00835775"/>
    <w:rsid w:val="00864925"/>
    <w:rsid w:val="00864DBA"/>
    <w:rsid w:val="00881F7F"/>
    <w:rsid w:val="0089386F"/>
    <w:rsid w:val="008A6F19"/>
    <w:rsid w:val="008C3449"/>
    <w:rsid w:val="008E6DF9"/>
    <w:rsid w:val="008F61E9"/>
    <w:rsid w:val="008F70DD"/>
    <w:rsid w:val="0090639C"/>
    <w:rsid w:val="00914A4C"/>
    <w:rsid w:val="009171D8"/>
    <w:rsid w:val="00917A00"/>
    <w:rsid w:val="00922457"/>
    <w:rsid w:val="00925848"/>
    <w:rsid w:val="0094087E"/>
    <w:rsid w:val="00943EE3"/>
    <w:rsid w:val="00944FD0"/>
    <w:rsid w:val="00951DCA"/>
    <w:rsid w:val="0097523D"/>
    <w:rsid w:val="009810A2"/>
    <w:rsid w:val="00990425"/>
    <w:rsid w:val="009B12CF"/>
    <w:rsid w:val="009F5288"/>
    <w:rsid w:val="009F6931"/>
    <w:rsid w:val="00A07037"/>
    <w:rsid w:val="00A23990"/>
    <w:rsid w:val="00A31040"/>
    <w:rsid w:val="00A32F9F"/>
    <w:rsid w:val="00A3699E"/>
    <w:rsid w:val="00A42D7E"/>
    <w:rsid w:val="00A5799E"/>
    <w:rsid w:val="00A61D3D"/>
    <w:rsid w:val="00A6376A"/>
    <w:rsid w:val="00A710E1"/>
    <w:rsid w:val="00A82474"/>
    <w:rsid w:val="00A905CD"/>
    <w:rsid w:val="00AA7C93"/>
    <w:rsid w:val="00AD08DD"/>
    <w:rsid w:val="00AE7E03"/>
    <w:rsid w:val="00B01B4D"/>
    <w:rsid w:val="00B22B4D"/>
    <w:rsid w:val="00B26EA1"/>
    <w:rsid w:val="00B6374B"/>
    <w:rsid w:val="00B6630E"/>
    <w:rsid w:val="00BA7FDE"/>
    <w:rsid w:val="00BB5C19"/>
    <w:rsid w:val="00BC7F9D"/>
    <w:rsid w:val="00BE16A4"/>
    <w:rsid w:val="00C00627"/>
    <w:rsid w:val="00C01EF7"/>
    <w:rsid w:val="00C350D4"/>
    <w:rsid w:val="00C47713"/>
    <w:rsid w:val="00C8354A"/>
    <w:rsid w:val="00C91627"/>
    <w:rsid w:val="00CA0FCE"/>
    <w:rsid w:val="00CC0652"/>
    <w:rsid w:val="00CC0EA6"/>
    <w:rsid w:val="00CC21B5"/>
    <w:rsid w:val="00CC7447"/>
    <w:rsid w:val="00CD5263"/>
    <w:rsid w:val="00CE16BC"/>
    <w:rsid w:val="00CE2140"/>
    <w:rsid w:val="00D112B9"/>
    <w:rsid w:val="00D25309"/>
    <w:rsid w:val="00D37604"/>
    <w:rsid w:val="00D4540C"/>
    <w:rsid w:val="00D4556A"/>
    <w:rsid w:val="00D47F30"/>
    <w:rsid w:val="00D51867"/>
    <w:rsid w:val="00D54A2E"/>
    <w:rsid w:val="00D57A3B"/>
    <w:rsid w:val="00D80567"/>
    <w:rsid w:val="00D847F5"/>
    <w:rsid w:val="00D917B6"/>
    <w:rsid w:val="00DA1DCC"/>
    <w:rsid w:val="00DA503B"/>
    <w:rsid w:val="00DA57F2"/>
    <w:rsid w:val="00DA591C"/>
    <w:rsid w:val="00DB2076"/>
    <w:rsid w:val="00DB2ED5"/>
    <w:rsid w:val="00E23654"/>
    <w:rsid w:val="00E252BB"/>
    <w:rsid w:val="00E303E3"/>
    <w:rsid w:val="00E3386B"/>
    <w:rsid w:val="00E342BE"/>
    <w:rsid w:val="00E43864"/>
    <w:rsid w:val="00E47861"/>
    <w:rsid w:val="00E6089D"/>
    <w:rsid w:val="00E610D4"/>
    <w:rsid w:val="00E77018"/>
    <w:rsid w:val="00E82631"/>
    <w:rsid w:val="00E859F9"/>
    <w:rsid w:val="00EA63B2"/>
    <w:rsid w:val="00ED1010"/>
    <w:rsid w:val="00EE0755"/>
    <w:rsid w:val="00F035C3"/>
    <w:rsid w:val="00F06CBB"/>
    <w:rsid w:val="00F43ED5"/>
    <w:rsid w:val="00F4771B"/>
    <w:rsid w:val="00F519F2"/>
    <w:rsid w:val="00F54C02"/>
    <w:rsid w:val="00F66D86"/>
    <w:rsid w:val="00F762D3"/>
    <w:rsid w:val="00FA490D"/>
    <w:rsid w:val="00FC1A9D"/>
    <w:rsid w:val="00FC7C62"/>
    <w:rsid w:val="00FF6134"/>
    <w:rsid w:val="05827B88"/>
    <w:rsid w:val="05A01736"/>
    <w:rsid w:val="066C4C2B"/>
    <w:rsid w:val="079B73C1"/>
    <w:rsid w:val="0AA5017F"/>
    <w:rsid w:val="0B7C76B1"/>
    <w:rsid w:val="0EA428D6"/>
    <w:rsid w:val="1072EB2F"/>
    <w:rsid w:val="109E2EE1"/>
    <w:rsid w:val="14847D8A"/>
    <w:rsid w:val="1AEA0103"/>
    <w:rsid w:val="1B2B1571"/>
    <w:rsid w:val="1B5BEF9D"/>
    <w:rsid w:val="1D29EC7A"/>
    <w:rsid w:val="24642E51"/>
    <w:rsid w:val="2635B7F5"/>
    <w:rsid w:val="29A66CD3"/>
    <w:rsid w:val="2F3677B5"/>
    <w:rsid w:val="33116570"/>
    <w:rsid w:val="353BADD4"/>
    <w:rsid w:val="359B1F77"/>
    <w:rsid w:val="3A817519"/>
    <w:rsid w:val="3C4A5E7F"/>
    <w:rsid w:val="3D63C87F"/>
    <w:rsid w:val="3F45653E"/>
    <w:rsid w:val="41FBBB11"/>
    <w:rsid w:val="45CA50A8"/>
    <w:rsid w:val="47D3514D"/>
    <w:rsid w:val="49D47166"/>
    <w:rsid w:val="51002D77"/>
    <w:rsid w:val="55F4990F"/>
    <w:rsid w:val="563C3B8F"/>
    <w:rsid w:val="5763C548"/>
    <w:rsid w:val="59ABBA60"/>
    <w:rsid w:val="59AC43B1"/>
    <w:rsid w:val="5C0B21BE"/>
    <w:rsid w:val="5E8C22A1"/>
    <w:rsid w:val="5EEC5B1C"/>
    <w:rsid w:val="6205BEC6"/>
    <w:rsid w:val="62D67B9C"/>
    <w:rsid w:val="6AA4A5B7"/>
    <w:rsid w:val="6E1B8211"/>
    <w:rsid w:val="6E736FA3"/>
    <w:rsid w:val="79991093"/>
    <w:rsid w:val="7AA56FCC"/>
    <w:rsid w:val="7C584A51"/>
    <w:rsid w:val="7E7891B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4A2D"/>
  <w15:chartTrackingRefBased/>
  <w15:docId w15:val="{F19014BD-31E3-4A38-91EB-647677FF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before="12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0A2D"/>
  </w:style>
  <w:style w:type="paragraph" w:styleId="1">
    <w:name w:val="heading 1"/>
    <w:basedOn w:val="a"/>
    <w:next w:val="a"/>
    <w:link w:val="1Char"/>
    <w:uiPriority w:val="9"/>
    <w:qFormat/>
    <w:rsid w:val="002E4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A7C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CE21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630E"/>
    <w:pPr>
      <w:tabs>
        <w:tab w:val="center" w:pos="4153"/>
        <w:tab w:val="right" w:pos="8306"/>
      </w:tabs>
      <w:spacing w:before="0" w:after="0"/>
    </w:pPr>
  </w:style>
  <w:style w:type="character" w:customStyle="1" w:styleId="Char">
    <w:name w:val="Κεφαλίδα Char"/>
    <w:basedOn w:val="a0"/>
    <w:link w:val="a3"/>
    <w:uiPriority w:val="99"/>
    <w:rsid w:val="00B6630E"/>
  </w:style>
  <w:style w:type="paragraph" w:styleId="a4">
    <w:name w:val="footer"/>
    <w:basedOn w:val="a"/>
    <w:link w:val="Char0"/>
    <w:uiPriority w:val="99"/>
    <w:unhideWhenUsed/>
    <w:rsid w:val="00B6630E"/>
    <w:pPr>
      <w:tabs>
        <w:tab w:val="center" w:pos="4153"/>
        <w:tab w:val="right" w:pos="8306"/>
      </w:tabs>
      <w:spacing w:before="0" w:after="0"/>
    </w:pPr>
  </w:style>
  <w:style w:type="character" w:customStyle="1" w:styleId="Char0">
    <w:name w:val="Υποσέλιδο Char"/>
    <w:basedOn w:val="a0"/>
    <w:link w:val="a4"/>
    <w:uiPriority w:val="99"/>
    <w:rsid w:val="00B6630E"/>
  </w:style>
  <w:style w:type="paragraph" w:styleId="a5">
    <w:name w:val="List Paragraph"/>
    <w:basedOn w:val="a"/>
    <w:uiPriority w:val="34"/>
    <w:qFormat/>
    <w:rsid w:val="00C01EF7"/>
    <w:pPr>
      <w:ind w:left="720"/>
      <w:contextualSpacing/>
    </w:pPr>
  </w:style>
  <w:style w:type="character" w:customStyle="1" w:styleId="1Char">
    <w:name w:val="Επικεφαλίδα 1 Char"/>
    <w:basedOn w:val="a0"/>
    <w:link w:val="1"/>
    <w:uiPriority w:val="9"/>
    <w:rsid w:val="002E451E"/>
    <w:rPr>
      <w:rFonts w:asciiTheme="majorHAnsi" w:eastAsiaTheme="majorEastAsia" w:hAnsiTheme="majorHAnsi" w:cstheme="majorBidi"/>
      <w:color w:val="2F5496" w:themeColor="accent1" w:themeShade="BF"/>
      <w:sz w:val="32"/>
      <w:szCs w:val="32"/>
    </w:rPr>
  </w:style>
  <w:style w:type="character" w:styleId="-">
    <w:name w:val="Hyperlink"/>
    <w:basedOn w:val="a0"/>
    <w:uiPriority w:val="99"/>
    <w:unhideWhenUsed/>
    <w:rsid w:val="003B7D69"/>
    <w:rPr>
      <w:color w:val="0563C1" w:themeColor="hyperlink"/>
      <w:u w:val="single"/>
    </w:rPr>
  </w:style>
  <w:style w:type="character" w:styleId="a6">
    <w:name w:val="Unresolved Mention"/>
    <w:basedOn w:val="a0"/>
    <w:uiPriority w:val="99"/>
    <w:semiHidden/>
    <w:unhideWhenUsed/>
    <w:rsid w:val="003B7D69"/>
    <w:rPr>
      <w:color w:val="605E5C"/>
      <w:shd w:val="clear" w:color="auto" w:fill="E1DFDD"/>
    </w:rPr>
  </w:style>
  <w:style w:type="character" w:customStyle="1" w:styleId="2Char">
    <w:name w:val="Επικεφαλίδα 2 Char"/>
    <w:basedOn w:val="a0"/>
    <w:link w:val="2"/>
    <w:uiPriority w:val="9"/>
    <w:rsid w:val="00AA7C93"/>
    <w:rPr>
      <w:rFonts w:asciiTheme="majorHAnsi" w:eastAsiaTheme="majorEastAsia" w:hAnsiTheme="majorHAnsi" w:cstheme="majorBidi"/>
      <w:color w:val="2F5496" w:themeColor="accent1" w:themeShade="BF"/>
      <w:sz w:val="26"/>
      <w:szCs w:val="26"/>
    </w:rPr>
  </w:style>
  <w:style w:type="character" w:styleId="a7">
    <w:name w:val="Strong"/>
    <w:basedOn w:val="a0"/>
    <w:uiPriority w:val="22"/>
    <w:qFormat/>
    <w:rsid w:val="00CE2140"/>
    <w:rPr>
      <w:b/>
      <w:bCs/>
    </w:rPr>
  </w:style>
  <w:style w:type="character" w:customStyle="1" w:styleId="3Char">
    <w:name w:val="Επικεφαλίδα 3 Char"/>
    <w:basedOn w:val="a0"/>
    <w:link w:val="3"/>
    <w:uiPriority w:val="9"/>
    <w:rsid w:val="00CE2140"/>
    <w:rPr>
      <w:rFonts w:asciiTheme="majorHAnsi" w:eastAsiaTheme="majorEastAsia" w:hAnsiTheme="majorHAnsi" w:cstheme="majorBidi"/>
      <w:color w:val="1F3763" w:themeColor="accent1" w:themeShade="7F"/>
      <w:sz w:val="24"/>
      <w:szCs w:val="24"/>
    </w:rPr>
  </w:style>
  <w:style w:type="character" w:styleId="-0">
    <w:name w:val="FollowedHyperlink"/>
    <w:basedOn w:val="a0"/>
    <w:uiPriority w:val="99"/>
    <w:semiHidden/>
    <w:unhideWhenUsed/>
    <w:rsid w:val="00292D65"/>
    <w:rPr>
      <w:color w:val="954F72" w:themeColor="followedHyperlink"/>
      <w:u w:val="single"/>
    </w:rPr>
  </w:style>
  <w:style w:type="paragraph" w:styleId="a8">
    <w:name w:val="caption"/>
    <w:basedOn w:val="a"/>
    <w:next w:val="a"/>
    <w:uiPriority w:val="35"/>
    <w:unhideWhenUsed/>
    <w:qFormat/>
    <w:rsid w:val="0071498F"/>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03756">
      <w:bodyDiv w:val="1"/>
      <w:marLeft w:val="0"/>
      <w:marRight w:val="0"/>
      <w:marTop w:val="0"/>
      <w:marBottom w:val="0"/>
      <w:divBdr>
        <w:top w:val="none" w:sz="0" w:space="0" w:color="auto"/>
        <w:left w:val="none" w:sz="0" w:space="0" w:color="auto"/>
        <w:bottom w:val="none" w:sz="0" w:space="0" w:color="auto"/>
        <w:right w:val="none" w:sz="0" w:space="0" w:color="auto"/>
      </w:divBdr>
    </w:div>
    <w:div w:id="238948902">
      <w:bodyDiv w:val="1"/>
      <w:marLeft w:val="0"/>
      <w:marRight w:val="0"/>
      <w:marTop w:val="0"/>
      <w:marBottom w:val="0"/>
      <w:divBdr>
        <w:top w:val="none" w:sz="0" w:space="0" w:color="auto"/>
        <w:left w:val="none" w:sz="0" w:space="0" w:color="auto"/>
        <w:bottom w:val="none" w:sz="0" w:space="0" w:color="auto"/>
        <w:right w:val="none" w:sz="0" w:space="0" w:color="auto"/>
      </w:divBdr>
      <w:divsChild>
        <w:div w:id="401295921">
          <w:marLeft w:val="0"/>
          <w:marRight w:val="0"/>
          <w:marTop w:val="0"/>
          <w:marBottom w:val="300"/>
          <w:divBdr>
            <w:top w:val="single" w:sz="6" w:space="0" w:color="337AB7"/>
            <w:left w:val="single" w:sz="6" w:space="0" w:color="337AB7"/>
            <w:bottom w:val="single" w:sz="6" w:space="0" w:color="337AB7"/>
            <w:right w:val="single" w:sz="6" w:space="0" w:color="337AB7"/>
          </w:divBdr>
          <w:divsChild>
            <w:div w:id="961230045">
              <w:marLeft w:val="0"/>
              <w:marRight w:val="0"/>
              <w:marTop w:val="0"/>
              <w:marBottom w:val="0"/>
              <w:divBdr>
                <w:top w:val="none" w:sz="0" w:space="0" w:color="auto"/>
                <w:left w:val="none" w:sz="0" w:space="0" w:color="auto"/>
                <w:bottom w:val="none" w:sz="0" w:space="0" w:color="auto"/>
                <w:right w:val="none" w:sz="0" w:space="0" w:color="auto"/>
              </w:divBdr>
              <w:divsChild>
                <w:div w:id="1715230687">
                  <w:marLeft w:val="-225"/>
                  <w:marRight w:val="-225"/>
                  <w:marTop w:val="0"/>
                  <w:marBottom w:val="0"/>
                  <w:divBdr>
                    <w:top w:val="none" w:sz="0" w:space="0" w:color="auto"/>
                    <w:left w:val="none" w:sz="0" w:space="0" w:color="auto"/>
                    <w:bottom w:val="none" w:sz="0" w:space="0" w:color="auto"/>
                    <w:right w:val="none" w:sz="0" w:space="0" w:color="auto"/>
                  </w:divBdr>
                  <w:divsChild>
                    <w:div w:id="11386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58945">
      <w:bodyDiv w:val="1"/>
      <w:marLeft w:val="0"/>
      <w:marRight w:val="0"/>
      <w:marTop w:val="0"/>
      <w:marBottom w:val="0"/>
      <w:divBdr>
        <w:top w:val="none" w:sz="0" w:space="0" w:color="auto"/>
        <w:left w:val="none" w:sz="0" w:space="0" w:color="auto"/>
        <w:bottom w:val="none" w:sz="0" w:space="0" w:color="auto"/>
        <w:right w:val="none" w:sz="0" w:space="0" w:color="auto"/>
      </w:divBdr>
      <w:divsChild>
        <w:div w:id="1133058470">
          <w:marLeft w:val="0"/>
          <w:marRight w:val="0"/>
          <w:marTop w:val="0"/>
          <w:marBottom w:val="0"/>
          <w:divBdr>
            <w:top w:val="none" w:sz="0" w:space="0" w:color="auto"/>
            <w:left w:val="none" w:sz="0" w:space="0" w:color="auto"/>
            <w:bottom w:val="none" w:sz="0" w:space="0" w:color="auto"/>
            <w:right w:val="none" w:sz="0" w:space="0" w:color="auto"/>
          </w:divBdr>
        </w:div>
      </w:divsChild>
    </w:div>
    <w:div w:id="395664126">
      <w:bodyDiv w:val="1"/>
      <w:marLeft w:val="0"/>
      <w:marRight w:val="0"/>
      <w:marTop w:val="0"/>
      <w:marBottom w:val="0"/>
      <w:divBdr>
        <w:top w:val="none" w:sz="0" w:space="0" w:color="auto"/>
        <w:left w:val="none" w:sz="0" w:space="0" w:color="auto"/>
        <w:bottom w:val="none" w:sz="0" w:space="0" w:color="auto"/>
        <w:right w:val="none" w:sz="0" w:space="0" w:color="auto"/>
      </w:divBdr>
    </w:div>
    <w:div w:id="909853442">
      <w:bodyDiv w:val="1"/>
      <w:marLeft w:val="0"/>
      <w:marRight w:val="0"/>
      <w:marTop w:val="0"/>
      <w:marBottom w:val="0"/>
      <w:divBdr>
        <w:top w:val="none" w:sz="0" w:space="0" w:color="auto"/>
        <w:left w:val="none" w:sz="0" w:space="0" w:color="auto"/>
        <w:bottom w:val="none" w:sz="0" w:space="0" w:color="auto"/>
        <w:right w:val="none" w:sz="0" w:space="0" w:color="auto"/>
      </w:divBdr>
      <w:divsChild>
        <w:div w:id="1399017773">
          <w:marLeft w:val="0"/>
          <w:marRight w:val="0"/>
          <w:marTop w:val="0"/>
          <w:marBottom w:val="0"/>
          <w:divBdr>
            <w:top w:val="none" w:sz="0" w:space="0" w:color="auto"/>
            <w:left w:val="none" w:sz="0" w:space="0" w:color="auto"/>
            <w:bottom w:val="none" w:sz="0" w:space="0" w:color="auto"/>
            <w:right w:val="none" w:sz="0" w:space="0" w:color="auto"/>
          </w:divBdr>
        </w:div>
        <w:div w:id="1556237818">
          <w:marLeft w:val="0"/>
          <w:marRight w:val="0"/>
          <w:marTop w:val="0"/>
          <w:marBottom w:val="0"/>
          <w:divBdr>
            <w:top w:val="none" w:sz="0" w:space="0" w:color="auto"/>
            <w:left w:val="none" w:sz="0" w:space="0" w:color="auto"/>
            <w:bottom w:val="none" w:sz="0" w:space="0" w:color="auto"/>
            <w:right w:val="none" w:sz="0" w:space="0" w:color="auto"/>
          </w:divBdr>
        </w:div>
        <w:div w:id="524056808">
          <w:marLeft w:val="0"/>
          <w:marRight w:val="0"/>
          <w:marTop w:val="0"/>
          <w:marBottom w:val="0"/>
          <w:divBdr>
            <w:top w:val="none" w:sz="0" w:space="0" w:color="auto"/>
            <w:left w:val="none" w:sz="0" w:space="0" w:color="auto"/>
            <w:bottom w:val="none" w:sz="0" w:space="0" w:color="auto"/>
            <w:right w:val="none" w:sz="0" w:space="0" w:color="auto"/>
          </w:divBdr>
        </w:div>
        <w:div w:id="58553013">
          <w:marLeft w:val="0"/>
          <w:marRight w:val="0"/>
          <w:marTop w:val="0"/>
          <w:marBottom w:val="0"/>
          <w:divBdr>
            <w:top w:val="none" w:sz="0" w:space="0" w:color="auto"/>
            <w:left w:val="none" w:sz="0" w:space="0" w:color="auto"/>
            <w:bottom w:val="none" w:sz="0" w:space="0" w:color="auto"/>
            <w:right w:val="none" w:sz="0" w:space="0" w:color="auto"/>
          </w:divBdr>
        </w:div>
      </w:divsChild>
    </w:div>
    <w:div w:id="1162549527">
      <w:bodyDiv w:val="1"/>
      <w:marLeft w:val="0"/>
      <w:marRight w:val="0"/>
      <w:marTop w:val="0"/>
      <w:marBottom w:val="0"/>
      <w:divBdr>
        <w:top w:val="none" w:sz="0" w:space="0" w:color="auto"/>
        <w:left w:val="none" w:sz="0" w:space="0" w:color="auto"/>
        <w:bottom w:val="none" w:sz="0" w:space="0" w:color="auto"/>
        <w:right w:val="none" w:sz="0" w:space="0" w:color="auto"/>
      </w:divBdr>
      <w:divsChild>
        <w:div w:id="1169449058">
          <w:marLeft w:val="0"/>
          <w:marRight w:val="0"/>
          <w:marTop w:val="0"/>
          <w:marBottom w:val="0"/>
          <w:divBdr>
            <w:top w:val="none" w:sz="0" w:space="0" w:color="auto"/>
            <w:left w:val="none" w:sz="0" w:space="0" w:color="auto"/>
            <w:bottom w:val="none" w:sz="0" w:space="0" w:color="auto"/>
            <w:right w:val="none" w:sz="0" w:space="0" w:color="auto"/>
          </w:divBdr>
        </w:div>
      </w:divsChild>
    </w:div>
    <w:div w:id="1210805318">
      <w:bodyDiv w:val="1"/>
      <w:marLeft w:val="0"/>
      <w:marRight w:val="0"/>
      <w:marTop w:val="0"/>
      <w:marBottom w:val="0"/>
      <w:divBdr>
        <w:top w:val="none" w:sz="0" w:space="0" w:color="auto"/>
        <w:left w:val="none" w:sz="0" w:space="0" w:color="auto"/>
        <w:bottom w:val="none" w:sz="0" w:space="0" w:color="auto"/>
        <w:right w:val="none" w:sz="0" w:space="0" w:color="auto"/>
      </w:divBdr>
      <w:divsChild>
        <w:div w:id="391806546">
          <w:marLeft w:val="0"/>
          <w:marRight w:val="0"/>
          <w:marTop w:val="0"/>
          <w:marBottom w:val="300"/>
          <w:divBdr>
            <w:top w:val="single" w:sz="6" w:space="0" w:color="337AB7"/>
            <w:left w:val="single" w:sz="6" w:space="0" w:color="337AB7"/>
            <w:bottom w:val="single" w:sz="6" w:space="0" w:color="337AB7"/>
            <w:right w:val="single" w:sz="6" w:space="0" w:color="337AB7"/>
          </w:divBdr>
          <w:divsChild>
            <w:div w:id="1417481501">
              <w:marLeft w:val="0"/>
              <w:marRight w:val="0"/>
              <w:marTop w:val="0"/>
              <w:marBottom w:val="0"/>
              <w:divBdr>
                <w:top w:val="none" w:sz="0" w:space="0" w:color="auto"/>
                <w:left w:val="none" w:sz="0" w:space="0" w:color="auto"/>
                <w:bottom w:val="none" w:sz="0" w:space="0" w:color="auto"/>
                <w:right w:val="none" w:sz="0" w:space="0" w:color="auto"/>
              </w:divBdr>
              <w:divsChild>
                <w:div w:id="1833370349">
                  <w:marLeft w:val="-225"/>
                  <w:marRight w:val="-225"/>
                  <w:marTop w:val="0"/>
                  <w:marBottom w:val="0"/>
                  <w:divBdr>
                    <w:top w:val="none" w:sz="0" w:space="0" w:color="auto"/>
                    <w:left w:val="none" w:sz="0" w:space="0" w:color="auto"/>
                    <w:bottom w:val="none" w:sz="0" w:space="0" w:color="auto"/>
                    <w:right w:val="none" w:sz="0" w:space="0" w:color="auto"/>
                  </w:divBdr>
                  <w:divsChild>
                    <w:div w:id="16293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64952">
      <w:bodyDiv w:val="1"/>
      <w:marLeft w:val="0"/>
      <w:marRight w:val="0"/>
      <w:marTop w:val="0"/>
      <w:marBottom w:val="0"/>
      <w:divBdr>
        <w:top w:val="none" w:sz="0" w:space="0" w:color="auto"/>
        <w:left w:val="none" w:sz="0" w:space="0" w:color="auto"/>
        <w:bottom w:val="none" w:sz="0" w:space="0" w:color="auto"/>
        <w:right w:val="none" w:sz="0" w:space="0" w:color="auto"/>
      </w:divBdr>
      <w:divsChild>
        <w:div w:id="688408890">
          <w:marLeft w:val="0"/>
          <w:marRight w:val="0"/>
          <w:marTop w:val="0"/>
          <w:marBottom w:val="300"/>
          <w:divBdr>
            <w:top w:val="single" w:sz="6" w:space="0" w:color="337AB7"/>
            <w:left w:val="single" w:sz="6" w:space="0" w:color="337AB7"/>
            <w:bottom w:val="single" w:sz="6" w:space="0" w:color="337AB7"/>
            <w:right w:val="single" w:sz="6" w:space="0" w:color="337AB7"/>
          </w:divBdr>
          <w:divsChild>
            <w:div w:id="514346934">
              <w:marLeft w:val="0"/>
              <w:marRight w:val="0"/>
              <w:marTop w:val="0"/>
              <w:marBottom w:val="0"/>
              <w:divBdr>
                <w:top w:val="none" w:sz="0" w:space="0" w:color="auto"/>
                <w:left w:val="none" w:sz="0" w:space="0" w:color="auto"/>
                <w:bottom w:val="none" w:sz="0" w:space="0" w:color="auto"/>
                <w:right w:val="none" w:sz="0" w:space="0" w:color="auto"/>
              </w:divBdr>
              <w:divsChild>
                <w:div w:id="791828870">
                  <w:marLeft w:val="-225"/>
                  <w:marRight w:val="-225"/>
                  <w:marTop w:val="0"/>
                  <w:marBottom w:val="0"/>
                  <w:divBdr>
                    <w:top w:val="none" w:sz="0" w:space="0" w:color="auto"/>
                    <w:left w:val="none" w:sz="0" w:space="0" w:color="auto"/>
                    <w:bottom w:val="none" w:sz="0" w:space="0" w:color="auto"/>
                    <w:right w:val="none" w:sz="0" w:space="0" w:color="auto"/>
                  </w:divBdr>
                  <w:divsChild>
                    <w:div w:id="2051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84286">
      <w:bodyDiv w:val="1"/>
      <w:marLeft w:val="0"/>
      <w:marRight w:val="0"/>
      <w:marTop w:val="0"/>
      <w:marBottom w:val="0"/>
      <w:divBdr>
        <w:top w:val="none" w:sz="0" w:space="0" w:color="auto"/>
        <w:left w:val="none" w:sz="0" w:space="0" w:color="auto"/>
        <w:bottom w:val="none" w:sz="0" w:space="0" w:color="auto"/>
        <w:right w:val="none" w:sz="0" w:space="0" w:color="auto"/>
      </w:divBdr>
      <w:divsChild>
        <w:div w:id="458960645">
          <w:marLeft w:val="0"/>
          <w:marRight w:val="0"/>
          <w:marTop w:val="0"/>
          <w:marBottom w:val="0"/>
          <w:divBdr>
            <w:top w:val="none" w:sz="0" w:space="0" w:color="auto"/>
            <w:left w:val="none" w:sz="0" w:space="0" w:color="auto"/>
            <w:bottom w:val="none" w:sz="0" w:space="0" w:color="auto"/>
            <w:right w:val="none" w:sz="0" w:space="0" w:color="auto"/>
          </w:divBdr>
        </w:div>
        <w:div w:id="1720010116">
          <w:marLeft w:val="0"/>
          <w:marRight w:val="0"/>
          <w:marTop w:val="0"/>
          <w:marBottom w:val="0"/>
          <w:divBdr>
            <w:top w:val="none" w:sz="0" w:space="0" w:color="auto"/>
            <w:left w:val="none" w:sz="0" w:space="0" w:color="auto"/>
            <w:bottom w:val="none" w:sz="0" w:space="0" w:color="auto"/>
            <w:right w:val="none" w:sz="0" w:space="0" w:color="auto"/>
          </w:divBdr>
        </w:div>
        <w:div w:id="1871410084">
          <w:marLeft w:val="0"/>
          <w:marRight w:val="0"/>
          <w:marTop w:val="0"/>
          <w:marBottom w:val="0"/>
          <w:divBdr>
            <w:top w:val="none" w:sz="0" w:space="0" w:color="auto"/>
            <w:left w:val="none" w:sz="0" w:space="0" w:color="auto"/>
            <w:bottom w:val="none" w:sz="0" w:space="0" w:color="auto"/>
            <w:right w:val="none" w:sz="0" w:space="0" w:color="auto"/>
          </w:divBdr>
        </w:div>
        <w:div w:id="1967467152">
          <w:marLeft w:val="0"/>
          <w:marRight w:val="0"/>
          <w:marTop w:val="0"/>
          <w:marBottom w:val="0"/>
          <w:divBdr>
            <w:top w:val="none" w:sz="0" w:space="0" w:color="auto"/>
            <w:left w:val="none" w:sz="0" w:space="0" w:color="auto"/>
            <w:bottom w:val="none" w:sz="0" w:space="0" w:color="auto"/>
            <w:right w:val="none" w:sz="0" w:space="0" w:color="auto"/>
          </w:divBdr>
        </w:div>
      </w:divsChild>
    </w:div>
    <w:div w:id="1921452004">
      <w:bodyDiv w:val="1"/>
      <w:marLeft w:val="0"/>
      <w:marRight w:val="0"/>
      <w:marTop w:val="0"/>
      <w:marBottom w:val="0"/>
      <w:divBdr>
        <w:top w:val="none" w:sz="0" w:space="0" w:color="auto"/>
        <w:left w:val="none" w:sz="0" w:space="0" w:color="auto"/>
        <w:bottom w:val="none" w:sz="0" w:space="0" w:color="auto"/>
        <w:right w:val="none" w:sz="0" w:space="0" w:color="auto"/>
      </w:divBdr>
      <w:divsChild>
        <w:div w:id="364909781">
          <w:marLeft w:val="0"/>
          <w:marRight w:val="0"/>
          <w:marTop w:val="0"/>
          <w:marBottom w:val="300"/>
          <w:divBdr>
            <w:top w:val="single" w:sz="6" w:space="0" w:color="337AB7"/>
            <w:left w:val="single" w:sz="6" w:space="0" w:color="337AB7"/>
            <w:bottom w:val="single" w:sz="6" w:space="0" w:color="337AB7"/>
            <w:right w:val="single" w:sz="6" w:space="0" w:color="337AB7"/>
          </w:divBdr>
          <w:divsChild>
            <w:div w:id="2138639768">
              <w:marLeft w:val="0"/>
              <w:marRight w:val="0"/>
              <w:marTop w:val="0"/>
              <w:marBottom w:val="0"/>
              <w:divBdr>
                <w:top w:val="none" w:sz="0" w:space="0" w:color="auto"/>
                <w:left w:val="none" w:sz="0" w:space="0" w:color="auto"/>
                <w:bottom w:val="none" w:sz="0" w:space="0" w:color="auto"/>
                <w:right w:val="none" w:sz="0" w:space="0" w:color="auto"/>
              </w:divBdr>
              <w:divsChild>
                <w:div w:id="1577126392">
                  <w:marLeft w:val="-225"/>
                  <w:marRight w:val="-225"/>
                  <w:marTop w:val="0"/>
                  <w:marBottom w:val="0"/>
                  <w:divBdr>
                    <w:top w:val="none" w:sz="0" w:space="0" w:color="auto"/>
                    <w:left w:val="none" w:sz="0" w:space="0" w:color="auto"/>
                    <w:bottom w:val="none" w:sz="0" w:space="0" w:color="auto"/>
                    <w:right w:val="none" w:sz="0" w:space="0" w:color="auto"/>
                  </w:divBdr>
                  <w:divsChild>
                    <w:div w:id="655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hyperlink" Target="https://repozitorij.unizg.hr/islandora/object/efzg:7098"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www.diva-portal.org/smash/get/diva2:1229667/FULLTEXT0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mdpi.com/2227-7080/9/2/41" TargetMode="External"/><Relationship Id="rId33" Type="http://schemas.openxmlformats.org/officeDocument/2006/relationships/hyperlink" Target="https://dl.acm.org/doi/pdf/10.1145/2858036.2858271" TargetMode="External"/><Relationship Id="rId38" Type="http://schemas.openxmlformats.org/officeDocument/2006/relationships/hyperlink" Target="https://www.researchgate.net/publication/375113780_NLP_and_Human-Computer_Interaction_Enhancing_User_Experience_through_Language_Technology" TargetMode="External"/><Relationship Id="rId2" Type="http://schemas.openxmlformats.org/officeDocument/2006/relationships/numbering" Target="numbering.xml"/><Relationship Id="rId20" Type="http://schemas.openxmlformats.org/officeDocument/2006/relationships/customXml" Target="ink/ink6.xml"/><Relationship Id="rId29" Type="http://schemas.openxmlformats.org/officeDocument/2006/relationships/hyperlink" Target="https://uxpajournal.org/wp-content/uploads/sites/7/pdf/JUS_Sauro_Nov2016.pdf"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hyperlink" Target="https://www.tandfonline.com/doi/pdf/10.1080/10447318.2024.2394724" TargetMode="External"/><Relationship Id="rId37" Type="http://schemas.openxmlformats.org/officeDocument/2006/relationships/hyperlink" Target="https://www.researchgate.net/publication/373487143_USABILITY_AND_USER_EXPERIENCE_DESIGN_AND_EVALUATION" TargetMode="External"/><Relationship Id="rId40"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image" Target="media/image7.png"/><Relationship Id="rId28" Type="http://schemas.openxmlformats.org/officeDocument/2006/relationships/hyperlink" Target="https://seminar.utmspace.edu.my/jisri/download/F1_FinalPublished/Pub4_UserExperienceChallenges.pdf" TargetMode="External"/><Relationship Id="rId36" Type="http://schemas.openxmlformats.org/officeDocument/2006/relationships/hyperlink" Target="https://www.researchgate.net/publication/351935442_Evaluation_of_User_Experience_in_Mobile_Applications"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ieeexplore.ieee.org/stamp/stamp.jsp?tp=&amp;arnumber=997324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6.png"/><Relationship Id="rId27" Type="http://schemas.openxmlformats.org/officeDocument/2006/relationships/hyperlink" Target="https://dl.acm.org/doi/abs/10.1145/2556288.2557264" TargetMode="External"/><Relationship Id="rId30" Type="http://schemas.openxmlformats.org/officeDocument/2006/relationships/hyperlink" Target="https://uxpajournal.org/wp-content/uploads/sites/7/pdf/JUS_Sauro_Nov2016.pdf" TargetMode="External"/><Relationship Id="rId35" Type="http://schemas.openxmlformats.org/officeDocument/2006/relationships/hyperlink" Target="https://www.mdpi.com/2078-2489/10/12/366" TargetMode="External"/><Relationship Id="rId8" Type="http://schemas.openxmlformats.org/officeDocument/2006/relationships/customXml" Target="ink/ink1.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7T19:07:28.971"/>
    </inkml:context>
    <inkml:brush xml:id="br0">
      <inkml:brushProperty name="width" value="0.035" units="cm"/>
      <inkml:brushProperty name="height" value="0.035" units="cm"/>
      <inkml:brushProperty name="color" value="#333333"/>
      <inkml:brushProperty name="ignorePressure" value="1"/>
    </inkml:brush>
  </inkml:definitions>
  <inkml:trace contextRef="#ctx0" brushRef="#br0">1 0,'17133'0,"-17113"0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7T19:07:53.774"/>
    </inkml:context>
    <inkml:brush xml:id="br0">
      <inkml:brushProperty name="width" value="0.035" units="cm"/>
      <inkml:brushProperty name="height" value="0.035" units="cm"/>
      <inkml:brushProperty name="color" value="#333333"/>
      <inkml:brushProperty name="ignorePressure" value="1"/>
    </inkml:brush>
  </inkml:definitions>
  <inkml:trace contextRef="#ctx0" brushRef="#br0">0 0,'5003'0,"-4997"0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7T19:11:25.812"/>
    </inkml:context>
    <inkml:brush xml:id="br0">
      <inkml:brushProperty name="width" value="0.035" units="cm"/>
      <inkml:brushProperty name="height" value="0.035" units="cm"/>
      <inkml:brushProperty name="color" value="#333333"/>
      <inkml:brushProperty name="ignorePressure" value="1"/>
    </inkml:brush>
  </inkml:definitions>
  <inkml:trace contextRef="#ctx0" brushRef="#br0">0 0,'5003'0,"-4997"0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7T19:10:02.220"/>
    </inkml:context>
    <inkml:brush xml:id="br0">
      <inkml:brushProperty name="width" value="0.035" units="cm"/>
      <inkml:brushProperty name="height" value="0.035" units="cm"/>
      <inkml:brushProperty name="color" value="#333333"/>
      <inkml:brushProperty name="ignorePressure" value="1"/>
    </inkml:brush>
  </inkml:definitions>
  <inkml:trace contextRef="#ctx0" brushRef="#br0">1 1,'11094'0,"-11073"0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7T19:12:56.587"/>
    </inkml:context>
    <inkml:brush xml:id="br0">
      <inkml:brushProperty name="width" value="0.035" units="cm"/>
      <inkml:brushProperty name="height" value="0.035" units="cm"/>
      <inkml:brushProperty name="color" value="#333333"/>
      <inkml:brushProperty name="ignorePressure" value="1"/>
    </inkml:brush>
  </inkml:definitions>
  <inkml:trace contextRef="#ctx0" brushRef="#br0">1 0,'17133'0,"-17113"0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7T19:12:56.587"/>
    </inkml:context>
    <inkml:brush xml:id="br0">
      <inkml:brushProperty name="width" value="0.035" units="cm"/>
      <inkml:brushProperty name="height" value="0.035" units="cm"/>
      <inkml:brushProperty name="color" value="#333333"/>
      <inkml:brushProperty name="ignorePressure" value="1"/>
    </inkml:brush>
  </inkml:definitions>
  <inkml:trace contextRef="#ctx0" brushRef="#br0">1 0,'17133'0,"-17113"0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3105-7D79-4BEC-9959-23E293CB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7230</Words>
  <Characters>39045</Characters>
  <Application>Microsoft Office Word</Application>
  <DocSecurity>0</DocSecurity>
  <Lines>325</Lines>
  <Paragraphs>92</Paragraphs>
  <ScaleCrop>false</ScaleCrop>
  <Company/>
  <LinksUpToDate>false</LinksUpToDate>
  <CharactersWithSpaces>46183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ΘΩΜΑΣ ΝΙΚΟΛΑΟΣ</dc:creator>
  <cp:keywords/>
  <dc:description/>
  <cp:lastModifiedBy>ΘΩΜΑΣ ΝΙΚΟΛΑΟΣ</cp:lastModifiedBy>
  <cp:revision>143</cp:revision>
  <dcterms:created xsi:type="dcterms:W3CDTF">2024-10-17T18:20:00Z</dcterms:created>
  <dcterms:modified xsi:type="dcterms:W3CDTF">2025-01-31T07:24:00Z</dcterms:modified>
</cp:coreProperties>
</file>